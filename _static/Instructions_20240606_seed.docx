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9495" w14:textId="3EC3F12D" w:rsidR="00277851" w:rsidRPr="00231ED3" w:rsidRDefault="008E00BB">
      <w:r w:rsidRPr="00E765C3">
        <w:rPr>
          <w:rFonts w:cstheme="minorHAnsi"/>
          <w:lang w:val="en-CA"/>
        </w:rPr>
        <w:t xml:space="preserve">Welcome! </w:t>
      </w:r>
      <w:r w:rsidR="00277851" w:rsidRPr="00ED6226">
        <w:rPr>
          <w:rFonts w:cstheme="minorHAnsi"/>
          <w:lang w:val="en-US"/>
        </w:rPr>
        <w:t xml:space="preserve">This </w:t>
      </w:r>
      <w:r w:rsidR="00E765C3">
        <w:rPr>
          <w:rFonts w:cstheme="minorHAnsi"/>
          <w:lang w:val="en-US"/>
        </w:rPr>
        <w:t>study</w:t>
      </w:r>
      <w:r w:rsidR="00E765C3" w:rsidRPr="00ED6226">
        <w:rPr>
          <w:rFonts w:cstheme="minorHAnsi"/>
          <w:lang w:val="en-US"/>
        </w:rPr>
        <w:t xml:space="preserve"> </w:t>
      </w:r>
      <w:r w:rsidR="00277851" w:rsidRPr="00867ADA">
        <w:rPr>
          <w:rFonts w:cstheme="minorHAnsi"/>
          <w:lang w:val="en-US"/>
        </w:rPr>
        <w:t xml:space="preserve">has </w:t>
      </w:r>
      <w:r w:rsidR="00867ADA">
        <w:rPr>
          <w:rFonts w:cstheme="minorHAnsi" w:hint="eastAsia"/>
          <w:lang w:val="en-US" w:eastAsia="zh-TW"/>
        </w:rPr>
        <w:t>multiple</w:t>
      </w:r>
      <w:r w:rsidR="009F5008" w:rsidRPr="00867ADA">
        <w:rPr>
          <w:rFonts w:cstheme="minorHAnsi"/>
          <w:lang w:val="en-US"/>
        </w:rPr>
        <w:t xml:space="preserve"> </w:t>
      </w:r>
      <w:r w:rsidR="00277851" w:rsidRPr="00867ADA">
        <w:rPr>
          <w:rFonts w:cstheme="minorHAnsi"/>
          <w:lang w:val="en-US"/>
        </w:rPr>
        <w:t>decision problems</w:t>
      </w:r>
      <w:r w:rsidR="00867ADA">
        <w:rPr>
          <w:rFonts w:cstheme="minorHAnsi" w:hint="eastAsia"/>
          <w:lang w:val="en-US" w:eastAsia="zh-TW"/>
        </w:rPr>
        <w:t xml:space="preserve"> and will take </w:t>
      </w:r>
      <w:r w:rsidR="00EE759E">
        <w:rPr>
          <w:rFonts w:cstheme="minorHAnsi"/>
          <w:lang w:val="en-US" w:eastAsia="zh-TW"/>
        </w:rPr>
        <w:t xml:space="preserve">at </w:t>
      </w:r>
      <w:proofErr w:type="gramStart"/>
      <w:r w:rsidR="00EE759E">
        <w:rPr>
          <w:rFonts w:cstheme="minorHAnsi"/>
          <w:lang w:val="en-US" w:eastAsia="zh-TW"/>
        </w:rPr>
        <w:t xml:space="preserve">least </w:t>
      </w:r>
      <w:r w:rsidR="00EE759E">
        <w:rPr>
          <w:rFonts w:cstheme="minorHAnsi" w:hint="eastAsia"/>
          <w:lang w:val="en-US" w:eastAsia="zh-TW"/>
        </w:rPr>
        <w:t xml:space="preserve"> </w:t>
      </w:r>
      <w:r w:rsidR="00867ADA">
        <w:rPr>
          <w:rFonts w:cstheme="minorHAnsi" w:hint="eastAsia"/>
          <w:lang w:val="en-US" w:eastAsia="zh-TW"/>
        </w:rPr>
        <w:t>xx</w:t>
      </w:r>
      <w:proofErr w:type="gramEnd"/>
      <w:r w:rsidR="00867ADA">
        <w:rPr>
          <w:rFonts w:cstheme="minorHAnsi" w:hint="eastAsia"/>
          <w:lang w:val="en-US" w:eastAsia="zh-TW"/>
        </w:rPr>
        <w:t xml:space="preserve"> </w:t>
      </w:r>
      <w:r w:rsidR="00EE759E">
        <w:rPr>
          <w:rFonts w:cstheme="minorHAnsi"/>
          <w:lang w:val="en-US" w:eastAsia="zh-TW"/>
        </w:rPr>
        <w:t xml:space="preserve">to xx </w:t>
      </w:r>
      <w:r w:rsidR="00867ADA">
        <w:rPr>
          <w:rFonts w:cstheme="minorHAnsi" w:hint="eastAsia"/>
          <w:lang w:val="en-US" w:eastAsia="zh-TW"/>
        </w:rPr>
        <w:t>minutes to complete</w:t>
      </w:r>
      <w:r w:rsidR="00277851" w:rsidRPr="00ED6226">
        <w:rPr>
          <w:rFonts w:cstheme="minorHAnsi"/>
          <w:lang w:val="en-US"/>
        </w:rPr>
        <w:t xml:space="preserve">. At the end of the </w:t>
      </w:r>
      <w:r w:rsidR="00E765C3">
        <w:rPr>
          <w:rFonts w:cstheme="minorHAnsi"/>
          <w:lang w:val="en-US"/>
        </w:rPr>
        <w:t>study</w:t>
      </w:r>
      <w:r w:rsidR="00277851" w:rsidRPr="00ED6226">
        <w:rPr>
          <w:rFonts w:cstheme="minorHAnsi"/>
          <w:lang w:val="en-US"/>
        </w:rPr>
        <w:t>, each decision problem is equally</w:t>
      </w:r>
      <w:r w:rsidR="00277851">
        <w:rPr>
          <w:lang w:val="en-US"/>
        </w:rPr>
        <w:t xml:space="preserve"> likely to be randomly chosen to determine your payoff. So, please treat each of them seriously. </w:t>
      </w:r>
    </w:p>
    <w:p w14:paraId="41FD0787" w14:textId="77777777" w:rsidR="00F33DE7" w:rsidRDefault="00F33DE7">
      <w:pPr>
        <w:rPr>
          <w:lang w:val="en-CA"/>
        </w:rPr>
      </w:pPr>
    </w:p>
    <w:p w14:paraId="60932F3F" w14:textId="77777777" w:rsidR="00277851" w:rsidRPr="004B6A70" w:rsidRDefault="00277851">
      <w:pPr>
        <w:rPr>
          <w:rFonts w:hint="eastAsia"/>
          <w:lang w:val="en-US"/>
          <w:rPrChange w:id="0" w:author="T174899" w:date="2024-08-12T16:07:00Z" w16du:dateUtc="2024-08-12T08:07:00Z">
            <w:rPr>
              <w:rFonts w:hint="eastAsia"/>
              <w:lang w:val="en-CA"/>
            </w:rPr>
          </w:rPrChange>
        </w:rPr>
      </w:pPr>
    </w:p>
    <w:p w14:paraId="33330BEA" w14:textId="77777777" w:rsidR="00277851" w:rsidRPr="004B6A70" w:rsidRDefault="00277851">
      <w:pPr>
        <w:rPr>
          <w:lang w:val="en-US"/>
          <w:rPrChange w:id="1" w:author="T174899" w:date="2024-08-12T15:30:00Z" w16du:dateUtc="2024-08-12T07:30:00Z">
            <w:rPr>
              <w:rFonts w:hint="eastAsia"/>
              <w:lang w:val="en-CA"/>
            </w:rPr>
          </w:rPrChange>
        </w:rPr>
      </w:pPr>
    </w:p>
    <w:p w14:paraId="22C8F7E4" w14:textId="60826C4B" w:rsidR="00C850DD" w:rsidRDefault="005E11C7" w:rsidP="008F099A">
      <w:pPr>
        <w:rPr>
          <w:lang w:val="en-CA" w:eastAsia="zh-TW"/>
        </w:rPr>
      </w:pPr>
      <w:r>
        <w:rPr>
          <w:lang w:val="en-CA"/>
        </w:rPr>
        <w:t>Task 1</w:t>
      </w:r>
      <w:r w:rsidR="00BB332B" w:rsidRPr="7C49841D">
        <w:rPr>
          <w:lang w:val="en-CA"/>
        </w:rPr>
        <w:t>:</w:t>
      </w:r>
      <w:r>
        <w:rPr>
          <w:lang w:val="en-CA"/>
        </w:rPr>
        <w:t xml:space="preserve"> In this task,</w:t>
      </w:r>
      <w:r w:rsidR="00BB332B" w:rsidRPr="7C49841D">
        <w:rPr>
          <w:lang w:val="en-CA"/>
        </w:rPr>
        <w:t xml:space="preserve"> </w:t>
      </w:r>
      <w:r>
        <w:rPr>
          <w:lang w:val="en-CA"/>
        </w:rPr>
        <w:t>y</w:t>
      </w:r>
      <w:r w:rsidR="00DA7B26" w:rsidRPr="7C49841D">
        <w:rPr>
          <w:lang w:val="en-CA"/>
        </w:rPr>
        <w:t xml:space="preserve">ou will engage in </w:t>
      </w:r>
      <w:r w:rsidR="00AF48ED">
        <w:rPr>
          <w:lang w:val="en-CA"/>
        </w:rPr>
        <w:t>5</w:t>
      </w:r>
      <w:r w:rsidR="00277851">
        <w:rPr>
          <w:lang w:val="en-CA"/>
        </w:rPr>
        <w:t xml:space="preserve"> </w:t>
      </w:r>
      <w:r w:rsidR="00DA7B26" w:rsidRPr="7C49841D">
        <w:rPr>
          <w:lang w:val="en-CA"/>
        </w:rPr>
        <w:t xml:space="preserve">decision-making </w:t>
      </w:r>
      <w:r w:rsidR="00C22AAD" w:rsidRPr="7C49841D">
        <w:rPr>
          <w:lang w:val="en-CA"/>
        </w:rPr>
        <w:t>problems</w:t>
      </w:r>
      <w:r w:rsidR="00C93D90" w:rsidRPr="00C93D90">
        <w:rPr>
          <w:rFonts w:cstheme="minorHAnsi"/>
          <w:highlight w:val="yellow"/>
          <w:lang w:val="en-CA"/>
        </w:rPr>
        <w:t xml:space="preserve">. </w:t>
      </w:r>
      <w:r w:rsidR="553620C6" w:rsidRPr="7C49841D">
        <w:rPr>
          <w:lang w:val="en-CA" w:eastAsia="zh-TW"/>
        </w:rPr>
        <w:t>In each decision problem</w:t>
      </w:r>
      <w:r w:rsidR="008E00BB">
        <w:rPr>
          <w:lang w:val="en-CA" w:eastAsia="zh-TW"/>
        </w:rPr>
        <w:t>,</w:t>
      </w:r>
      <w:r w:rsidR="553620C6" w:rsidRPr="7C49841D">
        <w:rPr>
          <w:lang w:val="en-CA" w:eastAsia="zh-TW"/>
        </w:rPr>
        <w:t xml:space="preserve"> </w:t>
      </w:r>
      <w:r w:rsidR="008E00BB" w:rsidRPr="004116AD">
        <w:rPr>
          <w:highlight w:val="yellow"/>
          <w:lang w:val="en-CA" w:eastAsia="zh-TW"/>
        </w:rPr>
        <w:t>you</w:t>
      </w:r>
      <w:r w:rsidR="008E00BB">
        <w:rPr>
          <w:lang w:val="en-CA" w:eastAsia="zh-TW"/>
        </w:rPr>
        <w:t xml:space="preserve"> will</w:t>
      </w:r>
      <w:r w:rsidR="553620C6" w:rsidRPr="7C49841D">
        <w:rPr>
          <w:lang w:val="en-CA" w:eastAsia="zh-TW"/>
        </w:rPr>
        <w:t xml:space="preserve"> </w:t>
      </w:r>
      <w:r w:rsidR="00ED3049">
        <w:rPr>
          <w:lang w:val="en-CA" w:eastAsia="zh-TW"/>
        </w:rPr>
        <w:t xml:space="preserve">weigh up all information to </w:t>
      </w:r>
      <w:r w:rsidR="553620C6" w:rsidRPr="7C49841D">
        <w:rPr>
          <w:lang w:val="en-CA" w:eastAsia="zh-TW"/>
        </w:rPr>
        <w:t>g</w:t>
      </w:r>
      <w:r w:rsidR="039CCD06" w:rsidRPr="7C49841D">
        <w:rPr>
          <w:lang w:val="en-CA" w:eastAsia="zh-TW"/>
        </w:rPr>
        <w:t>uess</w:t>
      </w:r>
      <w:r w:rsidR="553620C6" w:rsidRPr="7C49841D">
        <w:rPr>
          <w:lang w:val="en-CA" w:eastAsia="zh-TW"/>
        </w:rPr>
        <w:t xml:space="preserve"> the </w:t>
      </w:r>
      <w:r w:rsidR="00C52EEE">
        <w:rPr>
          <w:lang w:val="en-CA" w:eastAsia="zh-TW"/>
        </w:rPr>
        <w:t>Target Value</w:t>
      </w:r>
      <w:r w:rsidR="00ED3049">
        <w:rPr>
          <w:lang w:val="en-CA" w:eastAsia="zh-TW"/>
        </w:rPr>
        <w:t xml:space="preserve"> </w:t>
      </w:r>
      <w:r w:rsidR="553620C6" w:rsidRPr="7C49841D">
        <w:rPr>
          <w:lang w:val="en-CA" w:eastAsia="zh-TW"/>
        </w:rPr>
        <w:t xml:space="preserve">of a </w:t>
      </w:r>
      <w:r w:rsidR="3488935F" w:rsidRPr="7C49841D">
        <w:rPr>
          <w:lang w:val="en-CA" w:eastAsia="zh-TW"/>
        </w:rPr>
        <w:t>hypothetical asset</w:t>
      </w:r>
      <w:r w:rsidR="008E00BB">
        <w:rPr>
          <w:lang w:val="en-CA" w:eastAsia="zh-TW"/>
        </w:rPr>
        <w:t xml:space="preserve">: </w:t>
      </w:r>
    </w:p>
    <w:p w14:paraId="45AEF0C9" w14:textId="77777777" w:rsidR="00C850DD" w:rsidRPr="004B6A70" w:rsidRDefault="00C850DD" w:rsidP="008F099A">
      <w:pPr>
        <w:rPr>
          <w:lang w:val="en-US"/>
          <w:rPrChange w:id="2" w:author="T174899" w:date="2024-08-12T16:14:00Z" w16du:dateUtc="2024-08-12T08:14:00Z">
            <w:rPr>
              <w:lang w:val="en-CA" w:eastAsia="zh-TW"/>
            </w:rPr>
          </w:rPrChange>
        </w:rPr>
      </w:pPr>
    </w:p>
    <w:p w14:paraId="523D0149" w14:textId="548902C8" w:rsidR="00C850DD" w:rsidRPr="00BB539E" w:rsidRDefault="00C850DD" w:rsidP="00C850DD">
      <w:pPr>
        <w:jc w:val="center"/>
        <w:rPr>
          <w:b/>
          <w:bCs/>
          <w:lang w:val="en-CA"/>
        </w:rPr>
      </w:pPr>
      <w:r w:rsidRPr="00BB539E">
        <w:rPr>
          <w:b/>
          <w:bCs/>
          <w:lang w:val="en-CA"/>
        </w:rPr>
        <w:t>Target Value = the Value of the Asset</w:t>
      </w:r>
      <w:r>
        <w:rPr>
          <w:b/>
          <w:bCs/>
          <w:lang w:val="en-CA"/>
        </w:rPr>
        <w:t xml:space="preserve"> </w:t>
      </w:r>
      <w:r w:rsidRPr="007F0A9C">
        <w:rPr>
          <w:b/>
          <w:bCs/>
          <w:lang w:val="en-CA"/>
        </w:rPr>
        <w:t>(V)</w:t>
      </w:r>
    </w:p>
    <w:p w14:paraId="0838D644" w14:textId="77777777" w:rsidR="00C52EEE" w:rsidRDefault="00C52EEE" w:rsidP="008F099A">
      <w:pPr>
        <w:rPr>
          <w:b/>
          <w:bCs/>
          <w:highlight w:val="yellow"/>
          <w:lang w:val="en-CA"/>
        </w:rPr>
      </w:pPr>
    </w:p>
    <w:p w14:paraId="178DFF9B" w14:textId="5A2BE9F4" w:rsidR="00BB539E" w:rsidRPr="00732A69" w:rsidDel="004116AD" w:rsidRDefault="00BB539E" w:rsidP="00BB539E">
      <w:pPr>
        <w:rPr>
          <w:moveFrom w:id="3" w:author="Yi Shan Lee (DOT)" w:date="2024-06-06T13:23:00Z"/>
          <w:color w:val="1540C1"/>
          <w:highlight w:val="yellow"/>
          <w:lang w:val="en-CA"/>
        </w:rPr>
      </w:pPr>
      <w:moveFromRangeStart w:id="4" w:author="Yi Shan Lee (DOT)" w:date="2024-06-06T13:23:00Z" w:name="move168572612"/>
      <w:moveFrom w:id="5" w:author="Yi Shan Lee (DOT)" w:date="2024-06-06T13:23:00Z">
        <w:r w:rsidRPr="00BB539E" w:rsidDel="004116AD">
          <w:rPr>
            <w:color w:val="1540C1"/>
            <w:lang w:val="en-CA"/>
          </w:rPr>
          <w:t xml:space="preserve">The value of the asset </w:t>
        </w:r>
        <w:r w:rsidR="00C850DD" w:rsidRPr="00BB539E" w:rsidDel="004116AD">
          <w:rPr>
            <w:color w:val="1540C1"/>
            <w:lang w:val="en-CA"/>
          </w:rPr>
          <w:t xml:space="preserve">(V) </w:t>
        </w:r>
        <w:r w:rsidRPr="00BB539E" w:rsidDel="004116AD">
          <w:rPr>
            <w:color w:val="1540C1"/>
            <w:lang w:val="en-CA"/>
          </w:rPr>
          <w:t xml:space="preserve">is randomly determined and may vary for each decision problem. </w:t>
        </w:r>
      </w:moveFrom>
    </w:p>
    <w:moveFromRangeEnd w:id="4"/>
    <w:p w14:paraId="490D2456" w14:textId="77777777" w:rsidR="00BB539E" w:rsidDel="004116AD" w:rsidRDefault="00BB539E" w:rsidP="008F099A">
      <w:pPr>
        <w:rPr>
          <w:del w:id="6" w:author="Yi Shan Lee (DOT)" w:date="2024-06-06T13:22:00Z"/>
          <w:b/>
          <w:bCs/>
          <w:highlight w:val="yellow"/>
          <w:lang w:val="en-CA"/>
        </w:rPr>
      </w:pPr>
    </w:p>
    <w:p w14:paraId="0257C1E8" w14:textId="176720A6" w:rsidR="00231ED3" w:rsidRPr="00F41D1E" w:rsidDel="004116AD" w:rsidRDefault="00231ED3" w:rsidP="00231ED3">
      <w:pPr>
        <w:rPr>
          <w:del w:id="7" w:author="Yi Shan Lee (DOT)" w:date="2024-06-06T13:22:00Z"/>
          <w:lang w:val="en-CA" w:eastAsia="zh-TW"/>
        </w:rPr>
      </w:pPr>
    </w:p>
    <w:p w14:paraId="28ED8E45" w14:textId="77777777" w:rsidR="004116AD" w:rsidRDefault="008E00BB" w:rsidP="004116AD">
      <w:pPr>
        <w:rPr>
          <w:ins w:id="8" w:author="Yi Shan Lee (DOT)" w:date="2024-06-06T13:24:00Z"/>
          <w:color w:val="1540C1"/>
          <w:lang w:val="en-CA"/>
        </w:rPr>
      </w:pPr>
      <w:r>
        <w:rPr>
          <w:lang w:val="en-CA"/>
        </w:rPr>
        <w:t>Your</w:t>
      </w:r>
      <w:r w:rsidRPr="7C49841D">
        <w:rPr>
          <w:lang w:val="en-CA"/>
        </w:rPr>
        <w:t xml:space="preserve"> </w:t>
      </w:r>
      <w:r w:rsidRPr="00C850DD">
        <w:rPr>
          <w:lang w:val="en-CA"/>
        </w:rPr>
        <w:t xml:space="preserve">Target Value </w:t>
      </w:r>
      <w:r w:rsidRPr="00C850DD">
        <w:rPr>
          <w:highlight w:val="yellow"/>
          <w:lang w:val="en-CA"/>
        </w:rPr>
        <w:t xml:space="preserve">depends </w:t>
      </w:r>
      <w:r w:rsidR="00C52EEE" w:rsidRPr="00C850DD">
        <w:rPr>
          <w:highlight w:val="yellow"/>
          <w:lang w:val="en-CA"/>
        </w:rPr>
        <w:t xml:space="preserve">completely on the value of the asset (V). </w:t>
      </w:r>
      <w:moveToRangeStart w:id="9" w:author="Yi Shan Lee (DOT)" w:date="2024-06-06T13:23:00Z" w:name="move168572612"/>
      <w:moveTo w:id="10" w:author="Yi Shan Lee (DOT)" w:date="2024-06-06T13:23:00Z">
        <w:r w:rsidR="004116AD" w:rsidRPr="00BB539E">
          <w:rPr>
            <w:color w:val="1540C1"/>
            <w:lang w:val="en-CA"/>
          </w:rPr>
          <w:t xml:space="preserve">The value of the asset (V) is randomly determined and may vary for each decision problem. </w:t>
        </w:r>
      </w:moveTo>
    </w:p>
    <w:p w14:paraId="5163758B" w14:textId="77777777" w:rsidR="004116AD" w:rsidRPr="00732A69" w:rsidRDefault="004116AD" w:rsidP="004116AD">
      <w:pPr>
        <w:rPr>
          <w:moveTo w:id="11" w:author="Yi Shan Lee (DOT)" w:date="2024-06-06T13:23:00Z"/>
          <w:color w:val="1540C1"/>
          <w:highlight w:val="yellow"/>
          <w:lang w:val="en-CA"/>
        </w:rPr>
      </w:pPr>
    </w:p>
    <w:moveToRangeEnd w:id="9"/>
    <w:p w14:paraId="61B08639" w14:textId="3C77A7A9" w:rsidR="00C52EEE" w:rsidRPr="00C850DD" w:rsidRDefault="00C52EEE">
      <w:pPr>
        <w:rPr>
          <w:highlight w:val="yellow"/>
          <w:lang w:val="en-CA"/>
        </w:rPr>
      </w:pPr>
      <w:r w:rsidRPr="00C850DD">
        <w:rPr>
          <w:highlight w:val="yellow"/>
          <w:lang w:val="en-CA"/>
        </w:rPr>
        <w:t xml:space="preserve">You can maximize your potential payoff in each decision problem by correctly predict the value of the asset. </w:t>
      </w:r>
    </w:p>
    <w:p w14:paraId="09DAEC72" w14:textId="4F323308" w:rsidR="00EF72D0" w:rsidRPr="004B6A70" w:rsidRDefault="00EF72D0">
      <w:pPr>
        <w:rPr>
          <w:lang w:val="en-US"/>
          <w:rPrChange w:id="12" w:author="T174899" w:date="2024-08-12T16:57:00Z" w16du:dateUtc="2024-08-12T08:57:00Z">
            <w:rPr>
              <w:rFonts w:hint="eastAsia"/>
              <w:lang w:val="en-CA"/>
            </w:rPr>
          </w:rPrChange>
        </w:rPr>
      </w:pPr>
    </w:p>
    <w:p w14:paraId="754A95A4" w14:textId="30C80684" w:rsidR="00EF72D0" w:rsidRPr="00BB332B" w:rsidRDefault="00EF72D0">
      <w:pPr>
        <w:rPr>
          <w:lang w:val="en-CA"/>
        </w:rPr>
      </w:pPr>
      <w:r>
        <w:rPr>
          <w:lang w:val="en-CA"/>
        </w:rPr>
        <w:t>(Block Button: Learn more about V)</w:t>
      </w:r>
    </w:p>
    <w:p w14:paraId="683ABB34" w14:textId="77777777" w:rsidR="00EF72D0" w:rsidRPr="00BB332B" w:rsidRDefault="00EF72D0">
      <w:pPr>
        <w:rPr>
          <w:lang w:val="en-CA"/>
        </w:rPr>
      </w:pPr>
    </w:p>
    <w:p w14:paraId="4E391ABD" w14:textId="4DD35708" w:rsidR="00DA7B26" w:rsidRPr="004B6A70" w:rsidRDefault="00F8481A" w:rsidP="00DA7B26">
      <w:pPr>
        <w:rPr>
          <w:b/>
          <w:bCs/>
          <w:lang w:val="en-US"/>
          <w:rPrChange w:id="13" w:author="T174899" w:date="2024-08-12T17:04:00Z" w16du:dateUtc="2024-08-12T09:04:00Z">
            <w:rPr>
              <w:rFonts w:hint="eastAsia"/>
              <w:b/>
              <w:bCs/>
              <w:lang w:val="en-CA"/>
            </w:rPr>
          </w:rPrChange>
        </w:rPr>
      </w:pPr>
      <w:r>
        <w:rPr>
          <w:b/>
          <w:bCs/>
          <w:lang w:val="en-CA"/>
        </w:rPr>
        <w:t>A</w:t>
      </w:r>
      <w:r w:rsidR="00DA7B26" w:rsidRPr="007D639B">
        <w:rPr>
          <w:b/>
          <w:bCs/>
          <w:lang w:val="en-CA"/>
        </w:rPr>
        <w:t>sset value V</w:t>
      </w:r>
    </w:p>
    <w:p w14:paraId="23480ADC" w14:textId="53DC9C23" w:rsidR="00EF72D0" w:rsidRDefault="004B6A70" w:rsidP="00DA7B26">
      <w:pPr>
        <w:rPr>
          <w:lang w:val="en-CA"/>
        </w:rPr>
      </w:pPr>
      <w:r w:rsidRPr="001D026A">
        <w:rPr>
          <w:noProof/>
          <w:lang w:val="en-CA"/>
        </w:rPr>
        <w:drawing>
          <wp:anchor distT="0" distB="0" distL="114300" distR="114300" simplePos="0" relativeHeight="251658240" behindDoc="0" locked="0" layoutInCell="1" allowOverlap="1" wp14:anchorId="457E5354" wp14:editId="2922625A">
            <wp:simplePos x="0" y="0"/>
            <wp:positionH relativeFrom="column">
              <wp:posOffset>-100076</wp:posOffset>
            </wp:positionH>
            <wp:positionV relativeFrom="paragraph">
              <wp:posOffset>158750</wp:posOffset>
            </wp:positionV>
            <wp:extent cx="2397937" cy="1793631"/>
            <wp:effectExtent l="0" t="0" r="2540" b="0"/>
            <wp:wrapSquare wrapText="bothSides"/>
            <wp:docPr id="1034518978"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18978" name="Picture 1" descr="A graph of a normal distribu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7937" cy="1793631"/>
                    </a:xfrm>
                    <a:prstGeom prst="rect">
                      <a:avLst/>
                    </a:prstGeom>
                  </pic:spPr>
                </pic:pic>
              </a:graphicData>
            </a:graphic>
            <wp14:sizeRelH relativeFrom="page">
              <wp14:pctWidth>0</wp14:pctWidth>
            </wp14:sizeRelH>
            <wp14:sizeRelV relativeFrom="page">
              <wp14:pctHeight>0</wp14:pctHeight>
            </wp14:sizeRelV>
          </wp:anchor>
        </w:drawing>
      </w:r>
    </w:p>
    <w:p w14:paraId="2B2546B2" w14:textId="2C6EF9F6" w:rsidR="00525EA4" w:rsidRDefault="00525EA4" w:rsidP="00DA7B26">
      <w:pPr>
        <w:rPr>
          <w:lang w:val="en-CA"/>
        </w:rPr>
      </w:pPr>
      <w:r>
        <w:rPr>
          <w:lang w:val="en-CA"/>
        </w:rPr>
        <w:t xml:space="preserve">In each decision problem, </w:t>
      </w:r>
      <w:r w:rsidRPr="7C49841D">
        <w:rPr>
          <w:lang w:val="en-CA" w:eastAsia="zh-TW"/>
        </w:rPr>
        <w:t xml:space="preserve">a hypothetical </w:t>
      </w:r>
      <w:r>
        <w:rPr>
          <w:lang w:val="en-CA"/>
        </w:rPr>
        <w:t xml:space="preserve">asset with a value, </w:t>
      </w:r>
      <w:r w:rsidR="00DA7B26" w:rsidRPr="7C49841D">
        <w:rPr>
          <w:lang w:val="en-CA"/>
        </w:rPr>
        <w:t>V</w:t>
      </w:r>
      <w:r>
        <w:rPr>
          <w:lang w:val="en-CA"/>
        </w:rPr>
        <w:t xml:space="preserve">, ranging </w:t>
      </w:r>
      <w:r w:rsidRPr="7C49841D">
        <w:rPr>
          <w:lang w:val="en-CA"/>
        </w:rPr>
        <w:t>from 50 to 150</w:t>
      </w:r>
      <w:r>
        <w:rPr>
          <w:lang w:val="en-CA"/>
        </w:rPr>
        <w:t>,</w:t>
      </w:r>
      <w:r w:rsidR="00DA7B26" w:rsidRPr="7C49841D">
        <w:rPr>
          <w:lang w:val="en-CA"/>
        </w:rPr>
        <w:t xml:space="preserve"> will be randomly selected by the computer</w:t>
      </w:r>
      <w:r>
        <w:rPr>
          <w:lang w:val="en-CA"/>
        </w:rPr>
        <w:t xml:space="preserve">. </w:t>
      </w:r>
    </w:p>
    <w:p w14:paraId="04354D0C" w14:textId="77777777" w:rsidR="00525EA4" w:rsidRDefault="00525EA4" w:rsidP="00DA7B26">
      <w:pPr>
        <w:rPr>
          <w:lang w:val="en-CA"/>
        </w:rPr>
      </w:pPr>
    </w:p>
    <w:p w14:paraId="69D70173" w14:textId="71D5267F" w:rsidR="00525EA4" w:rsidRDefault="00525EA4" w:rsidP="00525EA4">
      <w:pPr>
        <w:rPr>
          <w:lang w:val="en-CA"/>
        </w:rPr>
      </w:pPr>
      <w:r>
        <w:rPr>
          <w:lang w:val="en-CA"/>
        </w:rPr>
        <w:t>As</w:t>
      </w:r>
      <w:r w:rsidR="00DA7B26" w:rsidRPr="7C49841D">
        <w:rPr>
          <w:lang w:val="en-CA"/>
        </w:rPr>
        <w:t xml:space="preserve"> </w:t>
      </w:r>
      <w:r>
        <w:rPr>
          <w:lang w:val="en-CA"/>
        </w:rPr>
        <w:t>shown in the figure, t</w:t>
      </w:r>
      <w:r w:rsidR="00EF72D0" w:rsidRPr="7C49841D">
        <w:rPr>
          <w:lang w:val="en-CA"/>
        </w:rPr>
        <w:t>he height</w:t>
      </w:r>
      <w:r w:rsidR="001D026A" w:rsidRPr="7C49841D">
        <w:rPr>
          <w:lang w:val="en-CA"/>
        </w:rPr>
        <w:t xml:space="preserve"> </w:t>
      </w:r>
      <w:r w:rsidR="00EF72D0" w:rsidRPr="7C49841D">
        <w:rPr>
          <w:lang w:val="en-CA"/>
        </w:rPr>
        <w:t xml:space="preserve">of each bar </w:t>
      </w:r>
      <w:r w:rsidR="001D026A" w:rsidRPr="7C49841D">
        <w:rPr>
          <w:lang w:val="en-CA"/>
        </w:rPr>
        <w:t xml:space="preserve">shows the </w:t>
      </w:r>
      <w:r w:rsidR="00EF72D0" w:rsidRPr="7C49841D">
        <w:rPr>
          <w:lang w:val="en-CA"/>
        </w:rPr>
        <w:t xml:space="preserve">chance </w:t>
      </w:r>
      <w:r w:rsidR="001D026A" w:rsidRPr="7C49841D">
        <w:rPr>
          <w:lang w:val="en-CA"/>
        </w:rPr>
        <w:t xml:space="preserve">of </w:t>
      </w:r>
      <w:r w:rsidR="00F8481A">
        <w:rPr>
          <w:lang w:val="en-CA"/>
        </w:rPr>
        <w:t>different values</w:t>
      </w:r>
      <w:r w:rsidR="001D026A" w:rsidRPr="7C49841D">
        <w:rPr>
          <w:lang w:val="en-CA"/>
        </w:rPr>
        <w:t xml:space="preserve"> being selected. 100 is the</w:t>
      </w:r>
      <w:r>
        <w:rPr>
          <w:lang w:val="en-CA"/>
        </w:rPr>
        <w:t xml:space="preserve"> average of all potential values,</w:t>
      </w:r>
      <w:r w:rsidR="001D026A" w:rsidRPr="7C49841D">
        <w:rPr>
          <w:lang w:val="en-CA"/>
        </w:rPr>
        <w:t xml:space="preserve"> and </w:t>
      </w:r>
      <w:r w:rsidR="00EF72D0" w:rsidRPr="7C49841D">
        <w:rPr>
          <w:lang w:val="en-CA"/>
        </w:rPr>
        <w:t xml:space="preserve">it </w:t>
      </w:r>
      <w:r w:rsidR="001D026A" w:rsidRPr="7C49841D">
        <w:rPr>
          <w:lang w:val="en-CA"/>
        </w:rPr>
        <w:t xml:space="preserve">has the highest chance </w:t>
      </w:r>
      <w:r w:rsidR="00AD04A5" w:rsidRPr="7C49841D">
        <w:rPr>
          <w:lang w:val="en-CA"/>
        </w:rPr>
        <w:t>of being</w:t>
      </w:r>
      <w:r w:rsidR="001D026A" w:rsidRPr="7C49841D">
        <w:rPr>
          <w:lang w:val="en-CA"/>
        </w:rPr>
        <w:t xml:space="preserve"> selected</w:t>
      </w:r>
      <w:r w:rsidR="00EF72D0" w:rsidRPr="7C49841D">
        <w:rPr>
          <w:lang w:val="en-CA"/>
        </w:rPr>
        <w:t xml:space="preserve"> as V.  </w:t>
      </w:r>
      <w:r w:rsidR="00AD04A5" w:rsidRPr="7C49841D">
        <w:rPr>
          <w:lang w:val="en-CA"/>
        </w:rPr>
        <w:t xml:space="preserve">Values </w:t>
      </w:r>
      <w:r w:rsidR="00EF72D0" w:rsidRPr="7C49841D">
        <w:rPr>
          <w:lang w:val="en-CA"/>
        </w:rPr>
        <w:t>closer to th</w:t>
      </w:r>
      <w:r>
        <w:rPr>
          <w:lang w:val="en-CA"/>
        </w:rPr>
        <w:t xml:space="preserve">is </w:t>
      </w:r>
      <w:r w:rsidRPr="00231ED3">
        <w:rPr>
          <w:b/>
          <w:bCs/>
          <w:lang w:val="en-CA"/>
        </w:rPr>
        <w:t>Mean Value</w:t>
      </w:r>
      <w:r>
        <w:rPr>
          <w:lang w:val="en-CA"/>
        </w:rPr>
        <w:t xml:space="preserve">, 100, </w:t>
      </w:r>
      <w:r w:rsidR="00EF72D0" w:rsidRPr="7C49841D">
        <w:rPr>
          <w:lang w:val="en-CA"/>
        </w:rPr>
        <w:t xml:space="preserve">are more likely to be selected as V than those further away from </w:t>
      </w:r>
      <w:r>
        <w:rPr>
          <w:lang w:val="en-CA"/>
        </w:rPr>
        <w:t>100</w:t>
      </w:r>
      <w:r w:rsidR="00EF72D0" w:rsidRPr="7C49841D">
        <w:rPr>
          <w:lang w:val="en-CA"/>
        </w:rPr>
        <w:t>.</w:t>
      </w:r>
      <w:r w:rsidR="00084359">
        <w:rPr>
          <w:lang w:val="en-CA"/>
        </w:rPr>
        <w:t xml:space="preserve"> </w:t>
      </w:r>
    </w:p>
    <w:p w14:paraId="0267073A" w14:textId="77777777" w:rsidR="00525EA4" w:rsidRDefault="00525EA4" w:rsidP="00525EA4">
      <w:pPr>
        <w:rPr>
          <w:lang w:val="en-CA"/>
        </w:rPr>
      </w:pPr>
    </w:p>
    <w:p w14:paraId="04752B12" w14:textId="0262A2EE" w:rsidR="001D026A" w:rsidRDefault="00525EA4" w:rsidP="00DA7B26">
      <w:pPr>
        <w:rPr>
          <w:b/>
          <w:bCs/>
          <w:lang w:val="en-CA"/>
        </w:rPr>
      </w:pPr>
      <w:r>
        <w:rPr>
          <w:lang w:val="en-CA"/>
        </w:rPr>
        <w:t xml:space="preserve">You will not observe V, the value of the selected asset directly, but you will </w:t>
      </w:r>
      <w:commentRangeStart w:id="14"/>
      <w:r>
        <w:rPr>
          <w:lang w:val="en-CA"/>
        </w:rPr>
        <w:t xml:space="preserve">see </w:t>
      </w:r>
      <w:commentRangeEnd w:id="14"/>
      <w:r w:rsidR="00F8481A">
        <w:rPr>
          <w:rStyle w:val="a6"/>
        </w:rPr>
        <w:commentReference w:id="14"/>
      </w:r>
      <w:r>
        <w:rPr>
          <w:lang w:val="en-CA"/>
        </w:rPr>
        <w:t xml:space="preserve">four pieces of information about V. The </w:t>
      </w:r>
      <w:r w:rsidRPr="00231ED3">
        <w:rPr>
          <w:b/>
          <w:bCs/>
          <w:lang w:val="en-CA"/>
        </w:rPr>
        <w:t>Mean Value</w:t>
      </w:r>
      <w:r>
        <w:rPr>
          <w:lang w:val="en-CA"/>
        </w:rPr>
        <w:t>, 100, is always one of them.</w:t>
      </w:r>
    </w:p>
    <w:p w14:paraId="4135F988" w14:textId="1D112369" w:rsidR="00F41D1E" w:rsidRDefault="00EF72D0" w:rsidP="00DA7B26">
      <w:pPr>
        <w:rPr>
          <w:lang w:val="en-CA"/>
        </w:rPr>
      </w:pPr>
      <w:r w:rsidRPr="009475B6">
        <w:rPr>
          <w:lang w:val="en-CA"/>
        </w:rPr>
        <w:t>(Block button: “The other three pieces of information”)</w:t>
      </w:r>
    </w:p>
    <w:p w14:paraId="6DA48258" w14:textId="77777777" w:rsidR="00F41D1E" w:rsidRDefault="00F41D1E" w:rsidP="00DA7B26">
      <w:pPr>
        <w:rPr>
          <w:lang w:val="en-CA"/>
        </w:rPr>
      </w:pPr>
    </w:p>
    <w:p w14:paraId="1842A1C1" w14:textId="77777777" w:rsidR="003A5F2B" w:rsidRPr="004B6A70" w:rsidRDefault="003A5F2B" w:rsidP="00DA7B26">
      <w:pPr>
        <w:rPr>
          <w:lang w:val="en-US"/>
          <w:rPrChange w:id="15" w:author="T174899" w:date="2024-08-12T17:27:00Z" w16du:dateUtc="2024-08-12T09:27:00Z">
            <w:rPr>
              <w:rFonts w:hint="eastAsia"/>
              <w:lang w:val="en-CA"/>
            </w:rPr>
          </w:rPrChange>
        </w:rPr>
      </w:pPr>
    </w:p>
    <w:p w14:paraId="6E7BB9D0" w14:textId="77777777" w:rsidR="003A5F2B" w:rsidRDefault="003A5F2B" w:rsidP="00DA7B26">
      <w:pPr>
        <w:rPr>
          <w:lang w:val="en-CA"/>
        </w:rPr>
      </w:pPr>
    </w:p>
    <w:p w14:paraId="2F88CB13" w14:textId="77777777" w:rsidR="003A5F2B" w:rsidRDefault="003A5F2B" w:rsidP="00DA7B26">
      <w:pPr>
        <w:rPr>
          <w:lang w:val="en-CA"/>
        </w:rPr>
      </w:pPr>
    </w:p>
    <w:p w14:paraId="1007178D" w14:textId="77777777" w:rsidR="003A5F2B" w:rsidRDefault="003A5F2B" w:rsidP="00DA7B26">
      <w:pPr>
        <w:rPr>
          <w:lang w:val="en-CA"/>
        </w:rPr>
      </w:pPr>
    </w:p>
    <w:p w14:paraId="22342DDB" w14:textId="0A74B08A" w:rsidR="00DA7B26" w:rsidRPr="007D639B" w:rsidRDefault="00EF72D0" w:rsidP="00DA7B26">
      <w:pPr>
        <w:rPr>
          <w:b/>
          <w:bCs/>
          <w:lang w:val="en-CA"/>
        </w:rPr>
      </w:pPr>
      <w:r>
        <w:rPr>
          <w:b/>
          <w:bCs/>
          <w:lang w:val="en-CA"/>
        </w:rPr>
        <w:t>Three</w:t>
      </w:r>
      <w:r w:rsidR="00DA7B26" w:rsidRPr="007D639B">
        <w:rPr>
          <w:b/>
          <w:bCs/>
          <w:lang w:val="en-CA"/>
        </w:rPr>
        <w:t xml:space="preserve"> signals</w:t>
      </w:r>
    </w:p>
    <w:p w14:paraId="3E43368F" w14:textId="3588274C" w:rsidR="00525EA4" w:rsidRDefault="00F41D1E" w:rsidP="00EF72D0">
      <w:pPr>
        <w:rPr>
          <w:lang w:val="en-CA"/>
        </w:rPr>
      </w:pPr>
      <w:r w:rsidRPr="001D026A">
        <w:rPr>
          <w:noProof/>
          <w:lang w:val="en-CA"/>
        </w:rPr>
        <w:lastRenderedPageBreak/>
        <w:drawing>
          <wp:anchor distT="0" distB="0" distL="114300" distR="114300" simplePos="0" relativeHeight="251659264" behindDoc="0" locked="0" layoutInCell="1" allowOverlap="1" wp14:anchorId="696394B4" wp14:editId="787A0A1D">
            <wp:simplePos x="0" y="0"/>
            <wp:positionH relativeFrom="column">
              <wp:posOffset>0</wp:posOffset>
            </wp:positionH>
            <wp:positionV relativeFrom="paragraph">
              <wp:posOffset>101573</wp:posOffset>
            </wp:positionV>
            <wp:extent cx="2399114" cy="1794511"/>
            <wp:effectExtent l="0" t="0" r="1270" b="0"/>
            <wp:wrapSquare wrapText="bothSides"/>
            <wp:docPr id="1363334163" name="Picture 1" descr="A graph of a number in evaluation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163" name="Picture 1" descr="A graph of a number in evaluation repo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9114" cy="1794511"/>
                    </a:xfrm>
                    <a:prstGeom prst="rect">
                      <a:avLst/>
                    </a:prstGeom>
                  </pic:spPr>
                </pic:pic>
              </a:graphicData>
            </a:graphic>
            <wp14:sizeRelH relativeFrom="page">
              <wp14:pctWidth>0</wp14:pctWidth>
            </wp14:sizeRelH>
            <wp14:sizeRelV relativeFrom="page">
              <wp14:pctHeight>0</wp14:pctHeight>
            </wp14:sizeRelV>
          </wp:anchor>
        </w:drawing>
      </w:r>
      <w:r w:rsidR="00525EA4">
        <w:rPr>
          <w:lang w:val="en-CA"/>
        </w:rPr>
        <w:t>After V is selected, t</w:t>
      </w:r>
      <w:r w:rsidR="00DA7B26">
        <w:rPr>
          <w:lang w:val="en-CA"/>
        </w:rPr>
        <w:t xml:space="preserve">hree signals </w:t>
      </w:r>
      <w:r w:rsidR="00EF72D0">
        <w:rPr>
          <w:lang w:val="en-CA"/>
        </w:rPr>
        <w:t>about V</w:t>
      </w:r>
      <w:r w:rsidR="00525EA4">
        <w:rPr>
          <w:lang w:val="en-CA"/>
        </w:rPr>
        <w:t>, ranging from V-50 to V+50,</w:t>
      </w:r>
      <w:r w:rsidR="00EF72D0">
        <w:rPr>
          <w:lang w:val="en-CA"/>
        </w:rPr>
        <w:t xml:space="preserve"> </w:t>
      </w:r>
      <w:r w:rsidR="00DA7B26">
        <w:rPr>
          <w:lang w:val="en-CA"/>
        </w:rPr>
        <w:t>will be randomly selected by the computer</w:t>
      </w:r>
      <w:r w:rsidR="00525EA4">
        <w:rPr>
          <w:lang w:val="en-CA"/>
        </w:rPr>
        <w:t>.</w:t>
      </w:r>
      <w:r w:rsidR="00DA7B26">
        <w:rPr>
          <w:lang w:val="en-CA"/>
        </w:rPr>
        <w:t xml:space="preserve"> </w:t>
      </w:r>
    </w:p>
    <w:p w14:paraId="562BA651" w14:textId="77777777" w:rsidR="00525EA4" w:rsidRDefault="00525EA4" w:rsidP="00EF72D0">
      <w:pPr>
        <w:rPr>
          <w:lang w:val="en-CA"/>
        </w:rPr>
      </w:pPr>
    </w:p>
    <w:p w14:paraId="4D8968F2" w14:textId="279AF65C" w:rsidR="00821731" w:rsidRDefault="003E0AE1" w:rsidP="00821731">
      <w:pPr>
        <w:rPr>
          <w:lang w:val="en-CA"/>
        </w:rPr>
      </w:pPr>
      <w:r>
        <w:rPr>
          <w:lang w:val="en-CA"/>
        </w:rPr>
        <w:t>Again, t</w:t>
      </w:r>
      <w:r w:rsidR="00525EA4" w:rsidRPr="7C49841D">
        <w:rPr>
          <w:lang w:val="en-CA"/>
        </w:rPr>
        <w:t>he height of each bar shows the chance of each number being selected</w:t>
      </w:r>
      <w:r w:rsidR="00525EA4">
        <w:rPr>
          <w:lang w:val="en-CA"/>
        </w:rPr>
        <w:t xml:space="preserve"> as a signal</w:t>
      </w:r>
      <w:r w:rsidR="00525EA4" w:rsidRPr="7C49841D">
        <w:rPr>
          <w:lang w:val="en-CA"/>
        </w:rPr>
        <w:t xml:space="preserve">. </w:t>
      </w:r>
      <w:r w:rsidR="00821731" w:rsidRPr="00ED3049">
        <w:rPr>
          <w:lang w:val="en-CA"/>
        </w:rPr>
        <w:t xml:space="preserve">The shape is </w:t>
      </w:r>
      <w:proofErr w:type="gramStart"/>
      <w:r w:rsidR="00821731">
        <w:rPr>
          <w:lang w:val="en-CA"/>
        </w:rPr>
        <w:t xml:space="preserve">exactly </w:t>
      </w:r>
      <w:r w:rsidR="00821731" w:rsidRPr="00ED3049">
        <w:rPr>
          <w:lang w:val="en-CA"/>
        </w:rPr>
        <w:t>the same</w:t>
      </w:r>
      <w:proofErr w:type="gramEnd"/>
      <w:r w:rsidR="00821731" w:rsidRPr="00ED3049">
        <w:rPr>
          <w:lang w:val="en-CA"/>
        </w:rPr>
        <w:t xml:space="preserve"> as </w:t>
      </w:r>
      <w:r w:rsidR="00F8481A">
        <w:rPr>
          <w:lang w:val="en-CA"/>
        </w:rPr>
        <w:t xml:space="preserve">the </w:t>
      </w:r>
      <w:r w:rsidR="00821731">
        <w:rPr>
          <w:lang w:val="en-CA"/>
        </w:rPr>
        <w:t xml:space="preserve">one in </w:t>
      </w:r>
      <w:r w:rsidR="00821731" w:rsidRPr="00ED3049">
        <w:rPr>
          <w:lang w:val="en-CA"/>
        </w:rPr>
        <w:t xml:space="preserve">the Asset Value </w:t>
      </w:r>
      <w:r w:rsidR="00821731">
        <w:rPr>
          <w:lang w:val="en-CA"/>
        </w:rPr>
        <w:t xml:space="preserve">figure you have seen in the last screen. </w:t>
      </w:r>
      <w:r w:rsidR="00525EA4" w:rsidRPr="7C49841D">
        <w:rPr>
          <w:lang w:val="en-CA"/>
        </w:rPr>
        <w:t xml:space="preserve">The </w:t>
      </w:r>
      <w:r w:rsidR="00F8481A">
        <w:rPr>
          <w:lang w:val="en-CA"/>
        </w:rPr>
        <w:t xml:space="preserve">selected </w:t>
      </w:r>
      <w:r w:rsidR="00525EA4" w:rsidRPr="7C49841D">
        <w:rPr>
          <w:lang w:val="en-CA"/>
        </w:rPr>
        <w:t xml:space="preserve">value </w:t>
      </w:r>
      <w:r w:rsidR="00525EA4">
        <w:rPr>
          <w:lang w:val="en-CA"/>
        </w:rPr>
        <w:t>V</w:t>
      </w:r>
      <w:r w:rsidR="00525EA4" w:rsidRPr="7C49841D">
        <w:rPr>
          <w:lang w:val="en-CA"/>
        </w:rPr>
        <w:t xml:space="preserve"> is the</w:t>
      </w:r>
      <w:r w:rsidR="00525EA4">
        <w:rPr>
          <w:lang w:val="en-CA"/>
        </w:rPr>
        <w:t xml:space="preserve"> average of all potential signal</w:t>
      </w:r>
      <w:r w:rsidR="00F8481A">
        <w:rPr>
          <w:lang w:val="en-CA"/>
        </w:rPr>
        <w:t>s</w:t>
      </w:r>
      <w:r w:rsidR="00525EA4">
        <w:rPr>
          <w:lang w:val="en-CA"/>
        </w:rPr>
        <w:t>,</w:t>
      </w:r>
      <w:r w:rsidR="00525EA4" w:rsidRPr="7C49841D">
        <w:rPr>
          <w:lang w:val="en-CA"/>
        </w:rPr>
        <w:t xml:space="preserve"> and it has the highest chance of being selected as </w:t>
      </w:r>
      <w:r w:rsidR="00525EA4">
        <w:rPr>
          <w:lang w:val="en-CA"/>
        </w:rPr>
        <w:t>a signal</w:t>
      </w:r>
      <w:r w:rsidR="00525EA4" w:rsidRPr="7C49841D">
        <w:rPr>
          <w:lang w:val="en-CA"/>
        </w:rPr>
        <w:t xml:space="preserve">. </w:t>
      </w:r>
    </w:p>
    <w:p w14:paraId="4314D6D6" w14:textId="2B8BE741" w:rsidR="00EF72D0" w:rsidRDefault="00525EA4" w:rsidP="00EF72D0">
      <w:pPr>
        <w:rPr>
          <w:lang w:val="en-CA"/>
        </w:rPr>
      </w:pPr>
      <w:r w:rsidRPr="7C49841D">
        <w:rPr>
          <w:lang w:val="en-CA"/>
        </w:rPr>
        <w:t xml:space="preserve"> </w:t>
      </w:r>
      <w:bookmarkStart w:id="16" w:name="OLE_LINK1"/>
      <w:r w:rsidRPr="7C49841D">
        <w:rPr>
          <w:lang w:val="en-CA"/>
        </w:rPr>
        <w:t xml:space="preserve">Values closer to </w:t>
      </w:r>
      <w:r>
        <w:rPr>
          <w:lang w:val="en-CA"/>
        </w:rPr>
        <w:t xml:space="preserve">V </w:t>
      </w:r>
      <w:r w:rsidRPr="7C49841D">
        <w:rPr>
          <w:lang w:val="en-CA"/>
        </w:rPr>
        <w:t xml:space="preserve">are more likely to be selected as </w:t>
      </w:r>
      <w:r>
        <w:rPr>
          <w:lang w:val="en-CA"/>
        </w:rPr>
        <w:t xml:space="preserve">a signal </w:t>
      </w:r>
      <w:r w:rsidRPr="7C49841D">
        <w:rPr>
          <w:lang w:val="en-CA"/>
        </w:rPr>
        <w:t>than those further away from</w:t>
      </w:r>
      <w:r>
        <w:rPr>
          <w:lang w:val="en-CA"/>
        </w:rPr>
        <w:t xml:space="preserve"> V</w:t>
      </w:r>
      <w:r w:rsidRPr="7C49841D">
        <w:rPr>
          <w:lang w:val="en-CA"/>
        </w:rPr>
        <w:t>.</w:t>
      </w:r>
      <w:bookmarkEnd w:id="16"/>
      <w:r>
        <w:rPr>
          <w:lang w:val="en-CA"/>
        </w:rPr>
        <w:t xml:space="preserve"> </w:t>
      </w:r>
    </w:p>
    <w:p w14:paraId="323BC816" w14:textId="1C66689D" w:rsidR="00EF72D0" w:rsidRPr="00227D00" w:rsidRDefault="00EF72D0" w:rsidP="00EF72D0">
      <w:pPr>
        <w:rPr>
          <w:lang w:val="en-CA"/>
        </w:rPr>
      </w:pPr>
      <w:r w:rsidRPr="00227D00">
        <w:rPr>
          <w:lang w:val="en-CA"/>
        </w:rPr>
        <w:t>(Block button: “</w:t>
      </w:r>
      <w:r w:rsidR="00EC2E8D">
        <w:rPr>
          <w:lang w:val="en-US" w:eastAsia="zh-TW"/>
        </w:rPr>
        <w:t>Proceed to Decision Problems</w:t>
      </w:r>
      <w:r w:rsidRPr="00227D00">
        <w:rPr>
          <w:lang w:val="en-CA"/>
        </w:rPr>
        <w:t>”)</w:t>
      </w:r>
    </w:p>
    <w:p w14:paraId="7249FE7D" w14:textId="77777777" w:rsidR="007A0FA9" w:rsidRDefault="007A0FA9" w:rsidP="00EF72D0">
      <w:pPr>
        <w:rPr>
          <w:lang w:val="en-CA"/>
        </w:rPr>
      </w:pPr>
    </w:p>
    <w:p w14:paraId="6A585BC0" w14:textId="77777777" w:rsidR="00A772D0" w:rsidRDefault="00A772D0">
      <w:pPr>
        <w:rPr>
          <w:b/>
          <w:bCs/>
          <w:lang w:val="en-CA"/>
        </w:rPr>
      </w:pPr>
    </w:p>
    <w:p w14:paraId="1D1D6FAA" w14:textId="5F81EDB2" w:rsidR="00DA7B26" w:rsidRPr="004116AD" w:rsidRDefault="00277851" w:rsidP="00277851">
      <w:pPr>
        <w:rPr>
          <w:strike/>
          <w:lang w:val="en-CA"/>
        </w:rPr>
      </w:pPr>
      <w:r>
        <w:rPr>
          <w:lang w:val="en-CA"/>
        </w:rPr>
        <w:t>Below is an example of the decision screen. In each decision problem, you will see</w:t>
      </w:r>
      <w:r w:rsidR="00F33DE7" w:rsidRPr="7C49841D">
        <w:rPr>
          <w:lang w:val="en-CA"/>
        </w:rPr>
        <w:t xml:space="preserve"> </w:t>
      </w:r>
      <w:r>
        <w:rPr>
          <w:lang w:val="en-CA"/>
        </w:rPr>
        <w:t>three signals</w:t>
      </w:r>
      <w:r w:rsidR="003E6ED2">
        <w:rPr>
          <w:rFonts w:hint="eastAsia"/>
          <w:lang w:val="en-CA" w:eastAsia="zh-TW"/>
        </w:rPr>
        <w:t xml:space="preserve"> </w:t>
      </w:r>
      <w:r>
        <w:rPr>
          <w:lang w:val="en-CA"/>
        </w:rPr>
        <w:t xml:space="preserve">and </w:t>
      </w:r>
      <w:r w:rsidR="00F33DE7" w:rsidRPr="7C49841D">
        <w:rPr>
          <w:lang w:val="en-CA"/>
        </w:rPr>
        <w:t>the mean of all potential asset values (Mean Value)</w:t>
      </w:r>
      <w:r w:rsidR="00DA7B26" w:rsidRPr="7C49841D">
        <w:rPr>
          <w:lang w:val="en-CA"/>
        </w:rPr>
        <w:t xml:space="preserve">. </w:t>
      </w:r>
    </w:p>
    <w:p w14:paraId="6BB3ED29" w14:textId="77777777" w:rsidR="003E6ED2" w:rsidRDefault="003E6ED2" w:rsidP="00277851">
      <w:pPr>
        <w:rPr>
          <w:lang w:val="en-CA"/>
        </w:rPr>
      </w:pPr>
    </w:p>
    <w:p w14:paraId="359EF503" w14:textId="77777777" w:rsidR="003E6ED2" w:rsidRPr="00D400A3" w:rsidRDefault="003E6ED2" w:rsidP="00D400A3"/>
    <w:p w14:paraId="78173D98" w14:textId="06854EB4" w:rsidR="00277851" w:rsidRPr="00D400A3" w:rsidRDefault="00D400A3" w:rsidP="7C49841D">
      <w:pPr>
        <w:rPr>
          <w:color w:val="A6A6A6" w:themeColor="background1" w:themeShade="A6"/>
          <w:lang w:val="en-CA"/>
        </w:rPr>
      </w:pPr>
      <w:r>
        <w:rPr>
          <w:color w:val="A6A6A6" w:themeColor="background1" w:themeShade="A6"/>
          <w:lang w:val="en-CA"/>
        </w:rPr>
        <w:t>(</w:t>
      </w:r>
      <w:r w:rsidRPr="00D400A3">
        <w:rPr>
          <w:color w:val="A6A6A6" w:themeColor="background1" w:themeShade="A6"/>
          <w:lang w:val="en-CA"/>
        </w:rPr>
        <w:t xml:space="preserve">Table </w:t>
      </w:r>
      <w:r>
        <w:rPr>
          <w:color w:val="A6A6A6" w:themeColor="background1" w:themeShade="A6"/>
          <w:lang w:val="en-CA"/>
        </w:rPr>
        <w:t>for</w:t>
      </w:r>
      <w:r w:rsidRPr="00D400A3">
        <w:rPr>
          <w:color w:val="A6A6A6" w:themeColor="background1" w:themeShade="A6"/>
          <w:lang w:val="en-CA"/>
        </w:rPr>
        <w:t xml:space="preserve"> stage 0</w:t>
      </w:r>
      <w:r>
        <w:rPr>
          <w:color w:val="A6A6A6" w:themeColor="background1" w:themeShade="A6"/>
          <w:lang w:val="en-CA"/>
        </w:rPr>
        <w:t>)</w:t>
      </w:r>
    </w:p>
    <w:tbl>
      <w:tblPr>
        <w:tblStyle w:val="a3"/>
        <w:tblW w:w="9016" w:type="dxa"/>
        <w:tblLook w:val="04A0" w:firstRow="1" w:lastRow="0" w:firstColumn="1" w:lastColumn="0" w:noHBand="0" w:noVBand="1"/>
      </w:tblPr>
      <w:tblGrid>
        <w:gridCol w:w="1836"/>
        <w:gridCol w:w="1795"/>
        <w:gridCol w:w="1795"/>
        <w:gridCol w:w="1795"/>
        <w:gridCol w:w="1795"/>
      </w:tblGrid>
      <w:tr w:rsidR="00277851" w14:paraId="65BAF590" w14:textId="0A78C1F9" w:rsidTr="008F099A">
        <w:trPr>
          <w:trHeight w:val="337"/>
        </w:trPr>
        <w:tc>
          <w:tcPr>
            <w:tcW w:w="1836" w:type="dxa"/>
          </w:tcPr>
          <w:p w14:paraId="72831363" w14:textId="77777777" w:rsidR="00277851" w:rsidRDefault="00277851" w:rsidP="00277851">
            <w:pPr>
              <w:rPr>
                <w:lang w:val="en-CA"/>
              </w:rPr>
            </w:pPr>
          </w:p>
        </w:tc>
        <w:tc>
          <w:tcPr>
            <w:tcW w:w="1795" w:type="dxa"/>
          </w:tcPr>
          <w:p w14:paraId="6E72488F" w14:textId="77777777" w:rsidR="00277851" w:rsidRDefault="00277851" w:rsidP="00277851">
            <w:pPr>
              <w:jc w:val="center"/>
              <w:rPr>
                <w:lang w:val="en-CA"/>
              </w:rPr>
            </w:pPr>
            <w:r w:rsidRPr="7C49841D">
              <w:rPr>
                <w:lang w:val="en-CA"/>
              </w:rPr>
              <w:t>Signal 1</w:t>
            </w:r>
          </w:p>
        </w:tc>
        <w:tc>
          <w:tcPr>
            <w:tcW w:w="1795" w:type="dxa"/>
          </w:tcPr>
          <w:p w14:paraId="31568658" w14:textId="77777777" w:rsidR="00277851" w:rsidRDefault="00277851" w:rsidP="00277851">
            <w:pPr>
              <w:jc w:val="center"/>
              <w:rPr>
                <w:lang w:val="en-CA"/>
              </w:rPr>
            </w:pPr>
            <w:r w:rsidRPr="7C49841D">
              <w:rPr>
                <w:lang w:val="en-CA"/>
              </w:rPr>
              <w:t>Signal 2</w:t>
            </w:r>
          </w:p>
        </w:tc>
        <w:tc>
          <w:tcPr>
            <w:tcW w:w="1795" w:type="dxa"/>
          </w:tcPr>
          <w:p w14:paraId="5F6CA320" w14:textId="77777777" w:rsidR="00277851" w:rsidRDefault="00277851" w:rsidP="00277851">
            <w:pPr>
              <w:jc w:val="center"/>
              <w:rPr>
                <w:lang w:val="en-CA"/>
              </w:rPr>
            </w:pPr>
            <w:r w:rsidRPr="7C49841D">
              <w:rPr>
                <w:lang w:val="en-CA"/>
              </w:rPr>
              <w:t>Signal 3</w:t>
            </w:r>
          </w:p>
        </w:tc>
        <w:tc>
          <w:tcPr>
            <w:tcW w:w="1795" w:type="dxa"/>
          </w:tcPr>
          <w:p w14:paraId="510368E7" w14:textId="0D3B52B7" w:rsidR="00277851" w:rsidRPr="7C49841D" w:rsidRDefault="00277851" w:rsidP="00277851">
            <w:pPr>
              <w:jc w:val="center"/>
              <w:rPr>
                <w:lang w:val="en-CA"/>
              </w:rPr>
            </w:pPr>
            <w:r w:rsidRPr="00F41D1E">
              <w:rPr>
                <w:lang w:val="en-CA"/>
              </w:rPr>
              <w:t>Mean Value</w:t>
            </w:r>
          </w:p>
        </w:tc>
      </w:tr>
      <w:tr w:rsidR="00277851" w14:paraId="5C2DB3AF" w14:textId="45095A4B" w:rsidTr="008F099A">
        <w:tc>
          <w:tcPr>
            <w:tcW w:w="1836" w:type="dxa"/>
          </w:tcPr>
          <w:p w14:paraId="506B8794" w14:textId="77777777" w:rsidR="00277851" w:rsidRDefault="00277851" w:rsidP="00277851">
            <w:pPr>
              <w:rPr>
                <w:lang w:val="en-CA"/>
              </w:rPr>
            </w:pPr>
            <w:r>
              <w:rPr>
                <w:lang w:val="en-CA"/>
              </w:rPr>
              <w:t>Information</w:t>
            </w:r>
          </w:p>
        </w:tc>
        <w:tc>
          <w:tcPr>
            <w:tcW w:w="1795" w:type="dxa"/>
          </w:tcPr>
          <w:p w14:paraId="6A0275D9" w14:textId="6CEBC809" w:rsidR="00277851" w:rsidRDefault="00CF2738" w:rsidP="00277851">
            <w:pPr>
              <w:jc w:val="center"/>
              <w:rPr>
                <w:lang w:val="en-CA"/>
              </w:rPr>
            </w:pPr>
            <w:r>
              <w:rPr>
                <w:lang w:val="en-CA"/>
              </w:rPr>
              <w:t>98</w:t>
            </w:r>
          </w:p>
        </w:tc>
        <w:tc>
          <w:tcPr>
            <w:tcW w:w="1795" w:type="dxa"/>
          </w:tcPr>
          <w:p w14:paraId="7B700176" w14:textId="2C66048C" w:rsidR="00277851" w:rsidRDefault="00CF2738" w:rsidP="00277851">
            <w:pPr>
              <w:jc w:val="center"/>
              <w:rPr>
                <w:lang w:val="en-CA"/>
              </w:rPr>
            </w:pPr>
            <w:r>
              <w:rPr>
                <w:lang w:val="en-CA"/>
              </w:rPr>
              <w:t>103</w:t>
            </w:r>
          </w:p>
        </w:tc>
        <w:tc>
          <w:tcPr>
            <w:tcW w:w="1795" w:type="dxa"/>
          </w:tcPr>
          <w:p w14:paraId="12F500D5" w14:textId="60C92B53" w:rsidR="00277851" w:rsidRDefault="00CF2738" w:rsidP="00277851">
            <w:pPr>
              <w:jc w:val="center"/>
              <w:rPr>
                <w:lang w:val="en-CA"/>
              </w:rPr>
            </w:pPr>
            <w:r>
              <w:rPr>
                <w:lang w:val="en-CA"/>
              </w:rPr>
              <w:t>99</w:t>
            </w:r>
          </w:p>
        </w:tc>
        <w:tc>
          <w:tcPr>
            <w:tcW w:w="1795" w:type="dxa"/>
          </w:tcPr>
          <w:p w14:paraId="3D619457" w14:textId="37E0E1A4" w:rsidR="00277851" w:rsidRDefault="00277851" w:rsidP="00277851">
            <w:pPr>
              <w:jc w:val="center"/>
              <w:rPr>
                <w:lang w:val="en-CA"/>
              </w:rPr>
            </w:pPr>
            <w:r>
              <w:rPr>
                <w:lang w:val="en-CA"/>
              </w:rPr>
              <w:t>100</w:t>
            </w:r>
          </w:p>
        </w:tc>
      </w:tr>
      <w:tr w:rsidR="00277851" w14:paraId="4E35FA5A" w14:textId="4699F2F6" w:rsidTr="008F099A">
        <w:tc>
          <w:tcPr>
            <w:tcW w:w="1836" w:type="dxa"/>
          </w:tcPr>
          <w:p w14:paraId="60532547" w14:textId="77777777" w:rsidR="00277851" w:rsidRDefault="00277851" w:rsidP="00277851">
            <w:pPr>
              <w:rPr>
                <w:lang w:val="en-CA"/>
              </w:rPr>
            </w:pPr>
            <w:r>
              <w:rPr>
                <w:lang w:val="en-CA"/>
              </w:rPr>
              <w:t>Allocation of tokens</w:t>
            </w:r>
          </w:p>
        </w:tc>
        <w:tc>
          <w:tcPr>
            <w:tcW w:w="1795" w:type="dxa"/>
          </w:tcPr>
          <w:p w14:paraId="0E8C8640" w14:textId="7010A878" w:rsidR="00277851" w:rsidRDefault="00277851" w:rsidP="00277851">
            <w:pPr>
              <w:rPr>
                <w:lang w:val="en-CA"/>
              </w:rPr>
            </w:pPr>
          </w:p>
        </w:tc>
        <w:tc>
          <w:tcPr>
            <w:tcW w:w="1795" w:type="dxa"/>
          </w:tcPr>
          <w:p w14:paraId="4006FD39" w14:textId="1EBA2A39" w:rsidR="00277851" w:rsidRDefault="00277851" w:rsidP="00277851">
            <w:pPr>
              <w:rPr>
                <w:lang w:val="en-CA"/>
              </w:rPr>
            </w:pPr>
          </w:p>
        </w:tc>
        <w:tc>
          <w:tcPr>
            <w:tcW w:w="1795" w:type="dxa"/>
          </w:tcPr>
          <w:p w14:paraId="672D417B" w14:textId="5FC28449" w:rsidR="00277851" w:rsidRDefault="00277851" w:rsidP="00277851">
            <w:pPr>
              <w:rPr>
                <w:lang w:val="en-CA"/>
              </w:rPr>
            </w:pPr>
          </w:p>
        </w:tc>
        <w:tc>
          <w:tcPr>
            <w:tcW w:w="1795" w:type="dxa"/>
          </w:tcPr>
          <w:p w14:paraId="72C815B4" w14:textId="6B8BBBBA" w:rsidR="00277851" w:rsidRDefault="00277851" w:rsidP="00277851">
            <w:pPr>
              <w:rPr>
                <w:lang w:val="en-CA"/>
              </w:rPr>
            </w:pPr>
          </w:p>
        </w:tc>
      </w:tr>
    </w:tbl>
    <w:p w14:paraId="11451DC1" w14:textId="2A5B2D45" w:rsidR="00DA7B26" w:rsidRDefault="00DA7B26" w:rsidP="7C49841D">
      <w:pPr>
        <w:rPr>
          <w:lang w:val="en-CA"/>
        </w:rPr>
      </w:pPr>
    </w:p>
    <w:p w14:paraId="33861996" w14:textId="77777777" w:rsidR="00D400A3" w:rsidRDefault="00D400A3" w:rsidP="7C49841D">
      <w:pPr>
        <w:rPr>
          <w:color w:val="A6A6A6" w:themeColor="background1" w:themeShade="A6"/>
          <w:lang w:val="en-CA"/>
        </w:rPr>
      </w:pPr>
    </w:p>
    <w:p w14:paraId="59C37916" w14:textId="466FD2E2" w:rsidR="009514E9" w:rsidRDefault="00FF14AA" w:rsidP="7C49841D">
      <w:pPr>
        <w:rPr>
          <w:lang w:val="en-CA"/>
        </w:rPr>
      </w:pPr>
      <w:r w:rsidRPr="00B36339">
        <w:rPr>
          <w:rStyle w:val="normaltextrun"/>
          <w:rFonts w:ascii="Times New Roman" w:eastAsia="Times New Roman" w:hAnsi="Times New Roman" w:cs="Times New Roman"/>
          <w:color w:val="808080" w:themeColor="background1" w:themeShade="80"/>
          <w:lang w:val="en-HK"/>
        </w:rPr>
        <w:t xml:space="preserve">In this example, </w:t>
      </w:r>
      <w:r>
        <w:rPr>
          <w:rStyle w:val="normaltextrun"/>
          <w:rFonts w:ascii="Times New Roman" w:eastAsia="Times New Roman" w:hAnsi="Times New Roman" w:cs="Times New Roman"/>
          <w:color w:val="808080" w:themeColor="background1" w:themeShade="80"/>
          <w:lang w:val="en-HK"/>
        </w:rPr>
        <w:t>you</w:t>
      </w:r>
      <w:r w:rsidR="00C040CC">
        <w:rPr>
          <w:rStyle w:val="normaltextrun"/>
          <w:rFonts w:ascii="Times New Roman" w:eastAsia="Times New Roman" w:hAnsi="Times New Roman" w:cs="Times New Roman"/>
          <w:color w:val="808080" w:themeColor="background1" w:themeShade="80"/>
          <w:lang w:val="en-HK"/>
        </w:rPr>
        <w:t>r</w:t>
      </w:r>
      <w:r>
        <w:rPr>
          <w:rStyle w:val="normaltextrun"/>
          <w:rFonts w:ascii="Times New Roman" w:eastAsia="Times New Roman" w:hAnsi="Times New Roman" w:cs="Times New Roman"/>
          <w:color w:val="808080" w:themeColor="background1" w:themeShade="80"/>
          <w:lang w:val="en-HK"/>
        </w:rPr>
        <w:t xml:space="preserve"> </w:t>
      </w:r>
      <w:r w:rsidR="005E11C7">
        <w:rPr>
          <w:rStyle w:val="normaltextrun"/>
          <w:rFonts w:ascii="Times New Roman" w:eastAsia="Times New Roman" w:hAnsi="Times New Roman" w:cs="Times New Roman"/>
          <w:color w:val="808080" w:themeColor="background1" w:themeShade="80"/>
          <w:lang w:val="en-HK"/>
        </w:rPr>
        <w:t xml:space="preserve">three </w:t>
      </w:r>
      <w:r>
        <w:rPr>
          <w:rStyle w:val="normaltextrun"/>
          <w:rFonts w:ascii="Times New Roman" w:eastAsia="Times New Roman" w:hAnsi="Times New Roman" w:cs="Times New Roman"/>
          <w:color w:val="808080" w:themeColor="background1" w:themeShade="80"/>
          <w:lang w:val="en-HK"/>
        </w:rPr>
        <w:t>signal</w:t>
      </w:r>
      <w:r w:rsidR="005E11C7">
        <w:rPr>
          <w:rStyle w:val="normaltextrun"/>
          <w:rFonts w:ascii="Times New Roman" w:eastAsia="Times New Roman" w:hAnsi="Times New Roman" w:cs="Times New Roman"/>
          <w:color w:val="808080" w:themeColor="background1" w:themeShade="80"/>
          <w:lang w:val="en-HK"/>
        </w:rPr>
        <w:t>s</w:t>
      </w:r>
      <w:r w:rsidRPr="00B36339">
        <w:rPr>
          <w:rStyle w:val="normaltextrun"/>
          <w:rFonts w:ascii="Times New Roman" w:eastAsia="Times New Roman" w:hAnsi="Times New Roman" w:cs="Times New Roman"/>
          <w:color w:val="808080" w:themeColor="background1" w:themeShade="80"/>
          <w:lang w:val="en-HK"/>
        </w:rPr>
        <w:t xml:space="preserve"> show </w:t>
      </w:r>
      <w:r w:rsidR="00C850DD">
        <w:rPr>
          <w:rStyle w:val="normaltextrun"/>
          <w:rFonts w:ascii="Times New Roman" w:eastAsia="Times New Roman" w:hAnsi="Times New Roman" w:cs="Times New Roman"/>
          <w:color w:val="808080" w:themeColor="background1" w:themeShade="80"/>
          <w:lang w:val="en-HK"/>
        </w:rPr>
        <w:t>98</w:t>
      </w:r>
      <w:r w:rsidRPr="00B36339">
        <w:rPr>
          <w:rStyle w:val="normaltextrun"/>
          <w:rFonts w:ascii="Times New Roman" w:eastAsia="Times New Roman" w:hAnsi="Times New Roman" w:cs="Times New Roman"/>
          <w:color w:val="808080" w:themeColor="background1" w:themeShade="80"/>
          <w:lang w:val="en-HK"/>
        </w:rPr>
        <w:t xml:space="preserve">, </w:t>
      </w:r>
      <w:r w:rsidR="00C850DD">
        <w:rPr>
          <w:rStyle w:val="normaltextrun"/>
          <w:rFonts w:ascii="Times New Roman" w:eastAsia="Times New Roman" w:hAnsi="Times New Roman" w:cs="Times New Roman"/>
          <w:color w:val="808080" w:themeColor="background1" w:themeShade="80"/>
          <w:lang w:val="en-HK"/>
        </w:rPr>
        <w:t>103</w:t>
      </w:r>
      <w:r>
        <w:rPr>
          <w:rStyle w:val="normaltextrun"/>
          <w:rFonts w:ascii="Times New Roman" w:eastAsia="Times New Roman" w:hAnsi="Times New Roman" w:cs="Times New Roman"/>
          <w:color w:val="808080" w:themeColor="background1" w:themeShade="80"/>
          <w:lang w:val="en-HK"/>
        </w:rPr>
        <w:t xml:space="preserve"> and </w:t>
      </w:r>
      <w:r w:rsidR="00C850DD">
        <w:rPr>
          <w:rStyle w:val="normaltextrun"/>
          <w:rFonts w:ascii="Times New Roman" w:eastAsia="Times New Roman" w:hAnsi="Times New Roman" w:cs="Times New Roman"/>
          <w:color w:val="808080" w:themeColor="background1" w:themeShade="80"/>
          <w:lang w:val="en-HK"/>
        </w:rPr>
        <w:t>99</w:t>
      </w:r>
      <w:r>
        <w:rPr>
          <w:rStyle w:val="normaltextrun"/>
          <w:rFonts w:ascii="Times New Roman" w:eastAsia="Times New Roman" w:hAnsi="Times New Roman" w:cs="Times New Roman"/>
          <w:color w:val="808080" w:themeColor="background1" w:themeShade="80"/>
          <w:lang w:val="en-HK"/>
        </w:rPr>
        <w:t>.</w:t>
      </w:r>
      <w:r w:rsidRPr="00B36339">
        <w:rPr>
          <w:rStyle w:val="normaltextrun"/>
          <w:rFonts w:ascii="Times New Roman" w:eastAsia="Times New Roman" w:hAnsi="Times New Roman" w:cs="Times New Roman"/>
          <w:color w:val="808080" w:themeColor="background1" w:themeShade="80"/>
          <w:lang w:val="en-HK"/>
        </w:rPr>
        <w:t xml:space="preserve"> </w:t>
      </w:r>
      <w:r w:rsidR="00C52EEE" w:rsidRPr="00AF36AA">
        <w:rPr>
          <w:lang w:val="en-CA"/>
        </w:rPr>
        <w:t>You</w:t>
      </w:r>
      <w:r w:rsidR="00277851" w:rsidRPr="7C49841D">
        <w:rPr>
          <w:lang w:val="en-CA"/>
        </w:rPr>
        <w:t xml:space="preserve"> </w:t>
      </w:r>
      <w:r w:rsidR="00DA7B26" w:rsidRPr="7C49841D">
        <w:rPr>
          <w:lang w:val="en-CA"/>
        </w:rPr>
        <w:t xml:space="preserve">will be given 100 tokens to allocate toward the </w:t>
      </w:r>
      <w:r w:rsidR="000260B5" w:rsidRPr="7C49841D">
        <w:rPr>
          <w:lang w:val="en-CA"/>
        </w:rPr>
        <w:t>information</w:t>
      </w:r>
      <w:r w:rsidR="00DA7B26" w:rsidRPr="7C49841D">
        <w:rPr>
          <w:lang w:val="en-CA"/>
        </w:rPr>
        <w:t xml:space="preserve">. The more tokens you assign to a </w:t>
      </w:r>
      <w:r w:rsidR="000260B5" w:rsidRPr="7C49841D">
        <w:rPr>
          <w:lang w:val="en-CA"/>
        </w:rPr>
        <w:t>certain piece of information</w:t>
      </w:r>
      <w:r w:rsidR="005E3CDA" w:rsidRPr="7C49841D">
        <w:rPr>
          <w:lang w:val="en-CA"/>
        </w:rPr>
        <w:t>,</w:t>
      </w:r>
      <w:r w:rsidR="00DA7B26" w:rsidRPr="7C49841D">
        <w:rPr>
          <w:lang w:val="en-CA"/>
        </w:rPr>
        <w:t xml:space="preserve"> the more </w:t>
      </w:r>
      <w:r w:rsidR="000260B5" w:rsidRPr="7C49841D">
        <w:rPr>
          <w:lang w:val="en-CA"/>
        </w:rPr>
        <w:t>important you consider it is</w:t>
      </w:r>
      <w:r w:rsidR="05B8E27D" w:rsidRPr="7C49841D">
        <w:rPr>
          <w:lang w:val="en-CA"/>
        </w:rPr>
        <w:t xml:space="preserve"> </w:t>
      </w:r>
      <w:r w:rsidR="00C52EEE">
        <w:rPr>
          <w:lang w:val="en-CA"/>
        </w:rPr>
        <w:t>when predicting</w:t>
      </w:r>
      <w:r w:rsidR="05B8E27D" w:rsidRPr="7C49841D">
        <w:rPr>
          <w:lang w:val="en-CA"/>
        </w:rPr>
        <w:t xml:space="preserve"> the </w:t>
      </w:r>
      <w:r w:rsidR="00F267C8">
        <w:rPr>
          <w:lang w:val="en-CA"/>
        </w:rPr>
        <w:t>target value</w:t>
      </w:r>
      <w:r w:rsidR="00277851">
        <w:rPr>
          <w:lang w:val="en-CA"/>
        </w:rPr>
        <w:t>:</w:t>
      </w:r>
      <w:r w:rsidR="00DA7B26" w:rsidRPr="7C49841D">
        <w:rPr>
          <w:lang w:val="en-CA"/>
        </w:rPr>
        <w:t xml:space="preserve"> </w:t>
      </w:r>
    </w:p>
    <w:p w14:paraId="5527AEA2" w14:textId="77777777" w:rsidR="00C52EEE" w:rsidRDefault="00C52EEE" w:rsidP="7C49841D">
      <w:pPr>
        <w:rPr>
          <w:lang w:val="en-CA"/>
        </w:rPr>
      </w:pPr>
    </w:p>
    <w:p w14:paraId="578E57A5" w14:textId="27BD5809" w:rsidR="00C52EEE" w:rsidRPr="004116AD" w:rsidRDefault="00F267C8" w:rsidP="00C52EEE">
      <w:pPr>
        <w:jc w:val="center"/>
        <w:rPr>
          <w:b/>
          <w:bCs/>
          <w:lang w:val="en-CA"/>
        </w:rPr>
      </w:pPr>
      <w:r w:rsidRPr="004116AD">
        <w:rPr>
          <w:b/>
          <w:bCs/>
          <w:lang w:val="en-CA"/>
        </w:rPr>
        <w:t>Target value</w:t>
      </w:r>
      <w:r w:rsidR="00C52EEE" w:rsidRPr="004116AD">
        <w:rPr>
          <w:b/>
          <w:bCs/>
          <w:lang w:val="en-CA"/>
        </w:rPr>
        <w:t xml:space="preserve"> = the Value of the Asset (V)</w:t>
      </w:r>
    </w:p>
    <w:p w14:paraId="326F1B3A" w14:textId="77777777" w:rsidR="009514E9" w:rsidRPr="009475B6" w:rsidRDefault="009514E9" w:rsidP="009514E9">
      <w:pPr>
        <w:rPr>
          <w:highlight w:val="yellow"/>
          <w:lang w:val="en-CA"/>
        </w:rPr>
      </w:pPr>
    </w:p>
    <w:p w14:paraId="48420943" w14:textId="51E5413A" w:rsidR="00D161AA" w:rsidRDefault="00D161AA" w:rsidP="00D161AA">
      <w:pPr>
        <w:rPr>
          <w:lang w:val="en-CA"/>
        </w:rPr>
      </w:pPr>
      <w:r w:rsidRPr="00173306">
        <w:rPr>
          <w:lang w:val="en-CA"/>
        </w:rPr>
        <w:t>To</w:t>
      </w:r>
      <w:r w:rsidR="00D21E82">
        <w:rPr>
          <w:lang w:val="en-CA"/>
        </w:rPr>
        <w:t xml:space="preserve"> take </w:t>
      </w:r>
      <w:r w:rsidR="005E11C7">
        <w:rPr>
          <w:lang w:val="en-CA"/>
        </w:rPr>
        <w:t>a guess</w:t>
      </w:r>
      <w:r w:rsidRPr="00173306">
        <w:rPr>
          <w:lang w:val="en-CA"/>
        </w:rPr>
        <w:t xml:space="preserve">, you need to input your allocated tokens into their respective boxes. </w:t>
      </w:r>
    </w:p>
    <w:p w14:paraId="2E75BC75" w14:textId="77777777" w:rsidR="00C850DD" w:rsidRDefault="00C850DD" w:rsidP="00D161AA">
      <w:pPr>
        <w:rPr>
          <w:lang w:val="en-CA"/>
        </w:rPr>
      </w:pPr>
    </w:p>
    <w:p w14:paraId="1D7FAA99" w14:textId="498594AD" w:rsidR="00C850DD" w:rsidRDefault="00C850DD" w:rsidP="00D161AA">
      <w:pPr>
        <w:rPr>
          <w:lang w:val="en-CA"/>
        </w:rPr>
      </w:pPr>
      <w:r>
        <w:rPr>
          <w:lang w:val="en-CA"/>
        </w:rPr>
        <w:t xml:space="preserve">(screenshot* of the </w:t>
      </w:r>
      <w:proofErr w:type="gramStart"/>
      <w:r>
        <w:rPr>
          <w:lang w:val="en-CA"/>
        </w:rPr>
        <w:t>example  *</w:t>
      </w:r>
      <w:proofErr w:type="gramEnd"/>
      <w:r>
        <w:rPr>
          <w:lang w:val="en-CA"/>
        </w:rPr>
        <w:t xml:space="preserve"> with the guess of target value)</w:t>
      </w:r>
    </w:p>
    <w:tbl>
      <w:tblPr>
        <w:tblStyle w:val="a3"/>
        <w:tblW w:w="9016" w:type="dxa"/>
        <w:tblLook w:val="04A0" w:firstRow="1" w:lastRow="0" w:firstColumn="1" w:lastColumn="0" w:noHBand="0" w:noVBand="1"/>
      </w:tblPr>
      <w:tblGrid>
        <w:gridCol w:w="1836"/>
        <w:gridCol w:w="1795"/>
        <w:gridCol w:w="1795"/>
        <w:gridCol w:w="1795"/>
        <w:gridCol w:w="1795"/>
      </w:tblGrid>
      <w:tr w:rsidR="00C850DD" w14:paraId="71DA941F" w14:textId="77777777" w:rsidTr="00BD66DE">
        <w:trPr>
          <w:trHeight w:val="337"/>
        </w:trPr>
        <w:tc>
          <w:tcPr>
            <w:tcW w:w="1836" w:type="dxa"/>
          </w:tcPr>
          <w:p w14:paraId="5A440F7F" w14:textId="77777777" w:rsidR="00C850DD" w:rsidRDefault="00C850DD" w:rsidP="00BD66DE">
            <w:pPr>
              <w:rPr>
                <w:lang w:val="en-CA"/>
              </w:rPr>
            </w:pPr>
          </w:p>
        </w:tc>
        <w:tc>
          <w:tcPr>
            <w:tcW w:w="1795" w:type="dxa"/>
          </w:tcPr>
          <w:p w14:paraId="00136BE8" w14:textId="77777777" w:rsidR="00C850DD" w:rsidRDefault="00C850DD" w:rsidP="00BD66DE">
            <w:pPr>
              <w:jc w:val="center"/>
              <w:rPr>
                <w:lang w:val="en-CA"/>
              </w:rPr>
            </w:pPr>
            <w:r w:rsidRPr="7C49841D">
              <w:rPr>
                <w:lang w:val="en-CA"/>
              </w:rPr>
              <w:t>Signal 1</w:t>
            </w:r>
          </w:p>
        </w:tc>
        <w:tc>
          <w:tcPr>
            <w:tcW w:w="1795" w:type="dxa"/>
          </w:tcPr>
          <w:p w14:paraId="041F64EC" w14:textId="77777777" w:rsidR="00C850DD" w:rsidRDefault="00C850DD" w:rsidP="00BD66DE">
            <w:pPr>
              <w:jc w:val="center"/>
              <w:rPr>
                <w:lang w:val="en-CA"/>
              </w:rPr>
            </w:pPr>
            <w:r w:rsidRPr="7C49841D">
              <w:rPr>
                <w:lang w:val="en-CA"/>
              </w:rPr>
              <w:t>Signal 2</w:t>
            </w:r>
          </w:p>
        </w:tc>
        <w:tc>
          <w:tcPr>
            <w:tcW w:w="1795" w:type="dxa"/>
          </w:tcPr>
          <w:p w14:paraId="436F69B5" w14:textId="77777777" w:rsidR="00C850DD" w:rsidRDefault="00C850DD" w:rsidP="00BD66DE">
            <w:pPr>
              <w:jc w:val="center"/>
              <w:rPr>
                <w:lang w:val="en-CA"/>
              </w:rPr>
            </w:pPr>
            <w:r w:rsidRPr="7C49841D">
              <w:rPr>
                <w:lang w:val="en-CA"/>
              </w:rPr>
              <w:t>Signal 3</w:t>
            </w:r>
          </w:p>
        </w:tc>
        <w:tc>
          <w:tcPr>
            <w:tcW w:w="1795" w:type="dxa"/>
          </w:tcPr>
          <w:p w14:paraId="24372030" w14:textId="77777777" w:rsidR="00C850DD" w:rsidRPr="7C49841D" w:rsidRDefault="00C850DD" w:rsidP="00BD66DE">
            <w:pPr>
              <w:jc w:val="center"/>
              <w:rPr>
                <w:lang w:val="en-CA"/>
              </w:rPr>
            </w:pPr>
            <w:r w:rsidRPr="00F41D1E">
              <w:rPr>
                <w:lang w:val="en-CA"/>
              </w:rPr>
              <w:t>Mean Value</w:t>
            </w:r>
          </w:p>
        </w:tc>
      </w:tr>
      <w:tr w:rsidR="00C850DD" w14:paraId="7BCF59D1" w14:textId="77777777" w:rsidTr="00BD66DE">
        <w:tc>
          <w:tcPr>
            <w:tcW w:w="1836" w:type="dxa"/>
          </w:tcPr>
          <w:p w14:paraId="69715C6D" w14:textId="77777777" w:rsidR="00C850DD" w:rsidRDefault="00C850DD" w:rsidP="00BD66DE">
            <w:pPr>
              <w:rPr>
                <w:lang w:val="en-CA"/>
              </w:rPr>
            </w:pPr>
            <w:r>
              <w:rPr>
                <w:lang w:val="en-CA"/>
              </w:rPr>
              <w:t>Information</w:t>
            </w:r>
          </w:p>
        </w:tc>
        <w:tc>
          <w:tcPr>
            <w:tcW w:w="1795" w:type="dxa"/>
          </w:tcPr>
          <w:p w14:paraId="3CF3A27B" w14:textId="77777777" w:rsidR="00C850DD" w:rsidRDefault="00C850DD" w:rsidP="00BD66DE">
            <w:pPr>
              <w:jc w:val="center"/>
              <w:rPr>
                <w:lang w:val="en-CA"/>
              </w:rPr>
            </w:pPr>
            <w:r>
              <w:rPr>
                <w:lang w:val="en-CA"/>
              </w:rPr>
              <w:t>98</w:t>
            </w:r>
          </w:p>
        </w:tc>
        <w:tc>
          <w:tcPr>
            <w:tcW w:w="1795" w:type="dxa"/>
          </w:tcPr>
          <w:p w14:paraId="69AD1D33" w14:textId="77777777" w:rsidR="00C850DD" w:rsidRDefault="00C850DD" w:rsidP="00BD66DE">
            <w:pPr>
              <w:jc w:val="center"/>
              <w:rPr>
                <w:lang w:val="en-CA"/>
              </w:rPr>
            </w:pPr>
            <w:r>
              <w:rPr>
                <w:lang w:val="en-CA"/>
              </w:rPr>
              <w:t>103</w:t>
            </w:r>
          </w:p>
        </w:tc>
        <w:tc>
          <w:tcPr>
            <w:tcW w:w="1795" w:type="dxa"/>
          </w:tcPr>
          <w:p w14:paraId="31462989" w14:textId="77777777" w:rsidR="00C850DD" w:rsidRDefault="00C850DD" w:rsidP="00BD66DE">
            <w:pPr>
              <w:jc w:val="center"/>
              <w:rPr>
                <w:lang w:val="en-CA"/>
              </w:rPr>
            </w:pPr>
            <w:r>
              <w:rPr>
                <w:lang w:val="en-CA"/>
              </w:rPr>
              <w:t>99</w:t>
            </w:r>
          </w:p>
        </w:tc>
        <w:tc>
          <w:tcPr>
            <w:tcW w:w="1795" w:type="dxa"/>
          </w:tcPr>
          <w:p w14:paraId="6BB437D8" w14:textId="77777777" w:rsidR="00C850DD" w:rsidRDefault="00C850DD" w:rsidP="00BD66DE">
            <w:pPr>
              <w:jc w:val="center"/>
              <w:rPr>
                <w:lang w:val="en-CA"/>
              </w:rPr>
            </w:pPr>
            <w:r>
              <w:rPr>
                <w:lang w:val="en-CA"/>
              </w:rPr>
              <w:t>100</w:t>
            </w:r>
          </w:p>
        </w:tc>
      </w:tr>
      <w:tr w:rsidR="00C850DD" w14:paraId="277B24A1" w14:textId="77777777" w:rsidTr="00BD66DE">
        <w:tc>
          <w:tcPr>
            <w:tcW w:w="1836" w:type="dxa"/>
          </w:tcPr>
          <w:p w14:paraId="5CB5ACF9" w14:textId="77777777" w:rsidR="00C850DD" w:rsidRDefault="00C850DD" w:rsidP="00BD66DE">
            <w:pPr>
              <w:rPr>
                <w:lang w:val="en-CA"/>
              </w:rPr>
            </w:pPr>
            <w:r>
              <w:rPr>
                <w:lang w:val="en-CA"/>
              </w:rPr>
              <w:t>Allocation of tokens</w:t>
            </w:r>
          </w:p>
        </w:tc>
        <w:tc>
          <w:tcPr>
            <w:tcW w:w="1795" w:type="dxa"/>
          </w:tcPr>
          <w:p w14:paraId="40B9A4A6" w14:textId="77777777" w:rsidR="00C850DD" w:rsidRDefault="00C850DD" w:rsidP="004116AD">
            <w:pPr>
              <w:jc w:val="center"/>
              <w:rPr>
                <w:lang w:val="en-CA"/>
              </w:rPr>
            </w:pPr>
            <w:r>
              <w:rPr>
                <w:lang w:val="en-CA"/>
              </w:rPr>
              <w:t>35</w:t>
            </w:r>
          </w:p>
        </w:tc>
        <w:tc>
          <w:tcPr>
            <w:tcW w:w="1795" w:type="dxa"/>
          </w:tcPr>
          <w:p w14:paraId="2CEE4621" w14:textId="77777777" w:rsidR="00C850DD" w:rsidRDefault="00C850DD" w:rsidP="004116AD">
            <w:pPr>
              <w:jc w:val="center"/>
              <w:rPr>
                <w:lang w:val="en-CA"/>
              </w:rPr>
            </w:pPr>
            <w:r>
              <w:rPr>
                <w:lang w:val="en-CA"/>
              </w:rPr>
              <w:t>10</w:t>
            </w:r>
          </w:p>
        </w:tc>
        <w:tc>
          <w:tcPr>
            <w:tcW w:w="1795" w:type="dxa"/>
          </w:tcPr>
          <w:p w14:paraId="4C0520F3" w14:textId="13197591" w:rsidR="00C850DD" w:rsidRDefault="00C850DD" w:rsidP="004116AD">
            <w:pPr>
              <w:jc w:val="center"/>
              <w:rPr>
                <w:lang w:val="en-CA"/>
              </w:rPr>
            </w:pPr>
            <w:r>
              <w:rPr>
                <w:lang w:val="en-CA"/>
              </w:rPr>
              <w:t>35</w:t>
            </w:r>
          </w:p>
        </w:tc>
        <w:tc>
          <w:tcPr>
            <w:tcW w:w="1795" w:type="dxa"/>
          </w:tcPr>
          <w:p w14:paraId="7BCDF69F" w14:textId="77777777" w:rsidR="00C850DD" w:rsidRDefault="00C850DD" w:rsidP="004116AD">
            <w:pPr>
              <w:jc w:val="center"/>
              <w:rPr>
                <w:lang w:val="en-CA"/>
              </w:rPr>
            </w:pPr>
            <w:r>
              <w:rPr>
                <w:lang w:val="en-CA"/>
              </w:rPr>
              <w:t>20</w:t>
            </w:r>
          </w:p>
        </w:tc>
      </w:tr>
    </w:tbl>
    <w:p w14:paraId="5B58D87F" w14:textId="77777777" w:rsidR="00C850DD" w:rsidRDefault="00C850DD" w:rsidP="00D161AA">
      <w:pPr>
        <w:rPr>
          <w:lang w:val="en-CA"/>
        </w:rPr>
      </w:pPr>
    </w:p>
    <w:p w14:paraId="49E579A8" w14:textId="77777777" w:rsidR="00D161AA" w:rsidRPr="00173306" w:rsidRDefault="00D161AA" w:rsidP="00A542B3">
      <w:pPr>
        <w:rPr>
          <w:lang w:val="en-CA"/>
        </w:rPr>
      </w:pPr>
    </w:p>
    <w:p w14:paraId="5262DD4A" w14:textId="4DEBC183" w:rsidR="00D161AA" w:rsidRPr="00173306" w:rsidRDefault="00D161AA" w:rsidP="00A542B3">
      <w:pPr>
        <w:rPr>
          <w:lang w:val="en-CA"/>
        </w:rPr>
      </w:pPr>
      <w:r w:rsidRPr="00173306">
        <w:rPr>
          <w:lang w:val="en-CA"/>
        </w:rPr>
        <w:lastRenderedPageBreak/>
        <w:t xml:space="preserve">In this example, you have </w:t>
      </w:r>
      <w:r w:rsidR="00CF2738">
        <w:rPr>
          <w:lang w:val="en-CA"/>
        </w:rPr>
        <w:t>35</w:t>
      </w:r>
      <w:r w:rsidRPr="00173306">
        <w:rPr>
          <w:lang w:val="en-CA"/>
        </w:rPr>
        <w:t xml:space="preserve"> tokens allocated to </w:t>
      </w:r>
      <w:r w:rsidR="00CF2738">
        <w:rPr>
          <w:lang w:val="en-CA"/>
        </w:rPr>
        <w:t>98</w:t>
      </w:r>
      <w:r w:rsidRPr="00173306">
        <w:rPr>
          <w:lang w:val="en-CA"/>
        </w:rPr>
        <w:t xml:space="preserve">, </w:t>
      </w:r>
      <w:r w:rsidR="00C850DD">
        <w:rPr>
          <w:lang w:val="en-CA"/>
        </w:rPr>
        <w:t>1</w:t>
      </w:r>
      <w:r w:rsidRPr="00173306">
        <w:rPr>
          <w:lang w:val="en-CA"/>
        </w:rPr>
        <w:t>0 tokens to 1</w:t>
      </w:r>
      <w:r w:rsidR="00CF2738">
        <w:rPr>
          <w:lang w:val="en-CA"/>
        </w:rPr>
        <w:t>03</w:t>
      </w:r>
      <w:r w:rsidRPr="00173306">
        <w:rPr>
          <w:lang w:val="en-CA"/>
        </w:rPr>
        <w:t xml:space="preserve">, </w:t>
      </w:r>
      <w:r w:rsidR="00CF2738">
        <w:rPr>
          <w:lang w:val="en-CA"/>
        </w:rPr>
        <w:t>35</w:t>
      </w:r>
      <w:r w:rsidRPr="00173306">
        <w:rPr>
          <w:lang w:val="en-CA"/>
        </w:rPr>
        <w:t xml:space="preserve"> tokens to </w:t>
      </w:r>
      <w:r w:rsidR="00CF2738">
        <w:rPr>
          <w:lang w:val="en-CA"/>
        </w:rPr>
        <w:t>99</w:t>
      </w:r>
      <w:r w:rsidRPr="00173306">
        <w:rPr>
          <w:lang w:val="en-CA"/>
        </w:rPr>
        <w:t xml:space="preserve">, and </w:t>
      </w:r>
      <w:r w:rsidR="00C850DD">
        <w:rPr>
          <w:lang w:val="en-CA"/>
        </w:rPr>
        <w:t>2</w:t>
      </w:r>
      <w:r w:rsidR="00CF2738">
        <w:rPr>
          <w:lang w:val="en-CA"/>
        </w:rPr>
        <w:t>0</w:t>
      </w:r>
      <w:r w:rsidRPr="00173306">
        <w:rPr>
          <w:lang w:val="en-CA"/>
        </w:rPr>
        <w:t xml:space="preserve"> tokens to </w:t>
      </w:r>
      <w:r w:rsidR="00361AF2">
        <w:rPr>
          <w:lang w:val="en-CA"/>
        </w:rPr>
        <w:t>the mean value</w:t>
      </w:r>
      <w:r w:rsidRPr="00173306">
        <w:rPr>
          <w:lang w:val="en-CA"/>
        </w:rPr>
        <w:t>. Your guess of the target value is calculated by adding up the weighted values of each allocation. The formula used is: (</w:t>
      </w:r>
      <w:r w:rsidR="00CF2738">
        <w:rPr>
          <w:lang w:val="en-CA"/>
        </w:rPr>
        <w:t>35</w:t>
      </w:r>
      <w:r w:rsidRPr="00173306">
        <w:rPr>
          <w:lang w:val="en-CA"/>
        </w:rPr>
        <w:t xml:space="preserve">% × </w:t>
      </w:r>
      <w:r w:rsidR="00CF2738">
        <w:rPr>
          <w:lang w:val="en-CA"/>
        </w:rPr>
        <w:t>98</w:t>
      </w:r>
      <w:r w:rsidRPr="00173306">
        <w:rPr>
          <w:lang w:val="en-CA"/>
        </w:rPr>
        <w:t>) + (</w:t>
      </w:r>
      <w:r w:rsidR="00C850DD">
        <w:rPr>
          <w:lang w:val="en-CA"/>
        </w:rPr>
        <w:t>1</w:t>
      </w:r>
      <w:r w:rsidRPr="00173306">
        <w:rPr>
          <w:lang w:val="en-CA"/>
        </w:rPr>
        <w:t>0% × 1</w:t>
      </w:r>
      <w:r w:rsidR="00CF2738">
        <w:rPr>
          <w:lang w:val="en-CA"/>
        </w:rPr>
        <w:t>03</w:t>
      </w:r>
      <w:r w:rsidRPr="00173306">
        <w:rPr>
          <w:lang w:val="en-CA"/>
        </w:rPr>
        <w:t>) + (</w:t>
      </w:r>
      <w:r w:rsidR="00CF2738">
        <w:rPr>
          <w:lang w:val="en-CA"/>
        </w:rPr>
        <w:t>35</w:t>
      </w:r>
      <w:r w:rsidRPr="00173306">
        <w:rPr>
          <w:lang w:val="en-CA"/>
        </w:rPr>
        <w:t xml:space="preserve">% × </w:t>
      </w:r>
      <w:r w:rsidR="00CF2738">
        <w:rPr>
          <w:lang w:val="en-CA"/>
        </w:rPr>
        <w:t>99</w:t>
      </w:r>
      <w:r w:rsidRPr="00173306">
        <w:rPr>
          <w:lang w:val="en-CA"/>
        </w:rPr>
        <w:t>) + (</w:t>
      </w:r>
      <w:r w:rsidR="00C850DD">
        <w:rPr>
          <w:lang w:val="en-CA"/>
        </w:rPr>
        <w:t>2</w:t>
      </w:r>
      <w:r w:rsidRPr="00173306">
        <w:rPr>
          <w:lang w:val="en-CA"/>
        </w:rPr>
        <w:t xml:space="preserve">0% × </w:t>
      </w:r>
      <w:r w:rsidR="00CF2738">
        <w:rPr>
          <w:lang w:val="en-CA"/>
        </w:rPr>
        <w:t>100</w:t>
      </w:r>
      <w:r w:rsidRPr="00173306">
        <w:rPr>
          <w:lang w:val="en-CA"/>
        </w:rPr>
        <w:t xml:space="preserve">) = </w:t>
      </w:r>
      <w:r w:rsidR="00EC30EC">
        <w:rPr>
          <w:lang w:val="en-CA"/>
        </w:rPr>
        <w:t>9</w:t>
      </w:r>
      <w:r w:rsidR="00C850DD">
        <w:rPr>
          <w:lang w:val="en-CA"/>
        </w:rPr>
        <w:t>9</w:t>
      </w:r>
      <w:r w:rsidR="00EC30EC">
        <w:rPr>
          <w:lang w:val="en-CA"/>
        </w:rPr>
        <w:t>.</w:t>
      </w:r>
      <w:r w:rsidR="00C850DD">
        <w:rPr>
          <w:lang w:val="en-CA"/>
        </w:rPr>
        <w:t>2</w:t>
      </w:r>
      <w:r w:rsidR="00EC30EC">
        <w:rPr>
          <w:lang w:val="en-CA"/>
        </w:rPr>
        <w:t>5</w:t>
      </w:r>
      <w:r w:rsidRPr="00173306">
        <w:rPr>
          <w:lang w:val="en-CA"/>
        </w:rPr>
        <w:t xml:space="preserve">. </w:t>
      </w:r>
    </w:p>
    <w:p w14:paraId="1E5710FC" w14:textId="77777777" w:rsidR="00D161AA" w:rsidRPr="00173306" w:rsidRDefault="00D161AA" w:rsidP="00A542B3">
      <w:pPr>
        <w:rPr>
          <w:lang w:val="en-CA"/>
        </w:rPr>
      </w:pPr>
    </w:p>
    <w:p w14:paraId="00C8DF48" w14:textId="604D22F5" w:rsidR="00A542B3" w:rsidRDefault="00D161AA" w:rsidP="7C49841D">
      <w:pPr>
        <w:rPr>
          <w:lang w:val="en-CA"/>
        </w:rPr>
      </w:pPr>
      <w:r w:rsidRPr="00173306">
        <w:rPr>
          <w:lang w:val="en-CA"/>
        </w:rPr>
        <w:t>You can adjust your allocation of the tokens until you are satisfied with your guess. Once you have optimized your allocation, click the "Next" button to complete the pricing task.</w:t>
      </w:r>
    </w:p>
    <w:p w14:paraId="0662193F" w14:textId="77777777" w:rsidR="00277851" w:rsidRDefault="00277851">
      <w:pPr>
        <w:rPr>
          <w:lang w:val="en-CA"/>
        </w:rPr>
      </w:pPr>
    </w:p>
    <w:p w14:paraId="3494F927" w14:textId="04BDE145" w:rsidR="00277851" w:rsidRPr="003E48EE" w:rsidRDefault="00277851">
      <w:pPr>
        <w:rPr>
          <w:rFonts w:cstheme="minorHAnsi"/>
          <w:lang w:val="en-CA"/>
        </w:rPr>
      </w:pPr>
      <w:r>
        <w:rPr>
          <w:lang w:val="en-CA"/>
        </w:rPr>
        <w:t xml:space="preserve">The closer your guess is to the Target Value, the higher your payoff </w:t>
      </w:r>
      <w:r w:rsidR="009E0EBF">
        <w:rPr>
          <w:lang w:val="en-CA"/>
        </w:rPr>
        <w:t xml:space="preserve">from this decision problem will be. The </w:t>
      </w:r>
      <w:r w:rsidR="009E0EBF">
        <w:rPr>
          <w:rFonts w:cstheme="minorHAnsi"/>
          <w:lang w:val="en-CA"/>
        </w:rPr>
        <w:t>p</w:t>
      </w:r>
      <w:r w:rsidRPr="003E48EE">
        <w:rPr>
          <w:rFonts w:cstheme="minorHAnsi"/>
          <w:lang w:val="en-CA"/>
        </w:rPr>
        <w:t xml:space="preserve">ayoff will be calculated accordingly to </w:t>
      </w:r>
      <w:r w:rsidRPr="003E48EE">
        <w:rPr>
          <w:rFonts w:cstheme="minorHAnsi"/>
          <w:highlight w:val="cyan"/>
          <w:lang w:val="en-CA"/>
        </w:rPr>
        <w:t>the formula below</w:t>
      </w:r>
      <w:r w:rsidRPr="003E48EE">
        <w:rPr>
          <w:rFonts w:cstheme="minorHAnsi"/>
          <w:lang w:val="en-CA"/>
        </w:rPr>
        <w:t>:</w:t>
      </w:r>
    </w:p>
    <w:p w14:paraId="54E1C021" w14:textId="77777777" w:rsidR="00277851" w:rsidRPr="003E48EE" w:rsidRDefault="00277851">
      <w:pPr>
        <w:rPr>
          <w:rFonts w:cstheme="minorHAnsi"/>
          <w:lang w:val="en-CA"/>
        </w:rPr>
      </w:pPr>
    </w:p>
    <w:p w14:paraId="4494FDE7" w14:textId="77777777" w:rsidR="00A542B3" w:rsidRPr="003E48EE" w:rsidRDefault="00A542B3" w:rsidP="00A542B3">
      <w:pPr>
        <w:pStyle w:val="paragraph"/>
        <w:spacing w:before="0" w:beforeAutospacing="0" w:after="0" w:afterAutospacing="0"/>
        <w:textAlignment w:val="baseline"/>
        <w:rPr>
          <w:rStyle w:val="normaltextrun"/>
          <w:rFonts w:asciiTheme="minorHAnsi" w:hAnsiTheme="minorHAnsi" w:cstheme="minorHAnsi"/>
          <w:lang w:val="en-US" w:eastAsia="zh-TW"/>
        </w:rPr>
      </w:pPr>
    </w:p>
    <w:p w14:paraId="22DD5C90" w14:textId="3ED6331B" w:rsidR="00A542B3" w:rsidRPr="003E48EE" w:rsidRDefault="006A0E77" w:rsidP="00A542B3">
      <w:pPr>
        <w:pStyle w:val="paragraph"/>
        <w:spacing w:before="0" w:beforeAutospacing="0" w:after="0" w:afterAutospacing="0"/>
        <w:jc w:val="center"/>
        <w:textAlignment w:val="baseline"/>
        <w:rPr>
          <w:rStyle w:val="normaltextrun"/>
          <w:rFonts w:asciiTheme="minorHAnsi" w:hAnsiTheme="minorHAnsi" w:cstheme="minorHAnsi"/>
          <w:b/>
          <w:bCs/>
          <w:lang w:val="en-US" w:eastAsia="zh-TW"/>
        </w:rPr>
      </w:pPr>
      <w:r>
        <w:rPr>
          <w:rStyle w:val="normaltextrun"/>
          <w:rFonts w:asciiTheme="minorHAnsi" w:hAnsiTheme="minorHAnsi" w:cstheme="minorHAnsi"/>
          <w:b/>
          <w:bCs/>
          <w:lang w:val="en-US" w:eastAsia="zh-TW"/>
        </w:rPr>
        <w:t>500</w:t>
      </w:r>
      <w:r w:rsidR="00A542B3" w:rsidRPr="003E48EE">
        <w:rPr>
          <w:rStyle w:val="normaltextrun"/>
          <w:rFonts w:asciiTheme="minorHAnsi" w:hAnsiTheme="minorHAnsi" w:cstheme="minorHAnsi"/>
          <w:b/>
          <w:bCs/>
          <w:lang w:val="en-US" w:eastAsia="zh-TW"/>
        </w:rPr>
        <w:t xml:space="preserve">– </w:t>
      </w:r>
      <w:bookmarkStart w:id="17" w:name="_Hlk83385644"/>
      <w:r w:rsidR="00A542B3" w:rsidRPr="003E48EE">
        <w:rPr>
          <w:rStyle w:val="normaltextrun"/>
          <w:rFonts w:asciiTheme="minorHAnsi" w:hAnsiTheme="minorHAnsi" w:cstheme="minorHAnsi"/>
          <w:b/>
          <w:bCs/>
          <w:lang w:val="en-US" w:eastAsia="zh-TW"/>
        </w:rPr>
        <w:t xml:space="preserve">(Your Assigned Price – </w:t>
      </w:r>
      <w:r w:rsidR="00D161AA">
        <w:rPr>
          <w:rStyle w:val="normaltextrun"/>
          <w:rFonts w:asciiTheme="minorHAnsi" w:hAnsiTheme="minorHAnsi" w:cstheme="minorHAnsi"/>
          <w:b/>
          <w:bCs/>
          <w:lang w:val="en-US" w:eastAsia="zh-TW"/>
        </w:rPr>
        <w:t>Targe</w:t>
      </w:r>
      <w:r w:rsidR="00AF48ED">
        <w:rPr>
          <w:rStyle w:val="normaltextrun"/>
          <w:rFonts w:asciiTheme="minorHAnsi" w:hAnsiTheme="minorHAnsi" w:cstheme="minorHAnsi"/>
          <w:b/>
          <w:bCs/>
          <w:lang w:val="en-US" w:eastAsia="zh-TW"/>
        </w:rPr>
        <w:t>t</w:t>
      </w:r>
      <w:r w:rsidR="00D161AA">
        <w:rPr>
          <w:rStyle w:val="normaltextrun"/>
          <w:rFonts w:asciiTheme="minorHAnsi" w:hAnsiTheme="minorHAnsi" w:cstheme="minorHAnsi"/>
          <w:b/>
          <w:bCs/>
          <w:lang w:val="en-US" w:eastAsia="zh-TW"/>
        </w:rPr>
        <w:t xml:space="preserve"> Value</w:t>
      </w:r>
      <w:r w:rsidR="00A542B3" w:rsidRPr="003E48EE">
        <w:rPr>
          <w:rStyle w:val="normaltextrun"/>
          <w:rFonts w:asciiTheme="minorHAnsi" w:hAnsiTheme="minorHAnsi" w:cstheme="minorHAnsi"/>
          <w:b/>
          <w:bCs/>
          <w:lang w:val="en-US" w:eastAsia="zh-TW"/>
        </w:rPr>
        <w:t>)</w:t>
      </w:r>
      <w:r w:rsidR="00A542B3" w:rsidRPr="003E48EE">
        <w:rPr>
          <w:rFonts w:asciiTheme="minorHAnsi" w:hAnsiTheme="minorHAnsi" w:cstheme="minorHAnsi"/>
          <w:b/>
          <w:bCs/>
          <w:vertAlign w:val="superscript"/>
        </w:rPr>
        <w:t xml:space="preserve"> 2</w:t>
      </w:r>
      <w:r w:rsidR="00A542B3" w:rsidRPr="003E48EE">
        <w:rPr>
          <w:rStyle w:val="normaltextrun"/>
          <w:rFonts w:asciiTheme="minorHAnsi" w:hAnsiTheme="minorHAnsi" w:cstheme="minorHAnsi"/>
          <w:b/>
          <w:bCs/>
          <w:lang w:val="en-US" w:eastAsia="zh-TW"/>
        </w:rPr>
        <w:t xml:space="preserve"> </w:t>
      </w:r>
      <w:bookmarkEnd w:id="17"/>
    </w:p>
    <w:p w14:paraId="68764962" w14:textId="77777777" w:rsidR="003E48EE" w:rsidRPr="003E48EE" w:rsidRDefault="003E48EE" w:rsidP="00A542B3">
      <w:pPr>
        <w:pStyle w:val="ab"/>
        <w:spacing w:before="0" w:beforeAutospacing="0" w:after="0" w:afterAutospacing="0"/>
        <w:rPr>
          <w:rStyle w:val="normaltextrun"/>
          <w:rFonts w:asciiTheme="minorHAnsi" w:hAnsiTheme="minorHAnsi" w:cstheme="minorHAnsi"/>
          <w:lang w:val="en-US" w:eastAsia="zh-TW"/>
        </w:rPr>
      </w:pPr>
    </w:p>
    <w:p w14:paraId="771C6977" w14:textId="77777777" w:rsidR="003E48EE" w:rsidRPr="003E48EE" w:rsidRDefault="003E48EE" w:rsidP="00A542B3">
      <w:pPr>
        <w:pStyle w:val="ab"/>
        <w:spacing w:before="0" w:beforeAutospacing="0" w:after="0" w:afterAutospacing="0"/>
        <w:rPr>
          <w:rStyle w:val="normaltextrun"/>
          <w:rFonts w:asciiTheme="minorHAnsi" w:hAnsiTheme="minorHAnsi" w:cstheme="minorHAnsi"/>
          <w:lang w:val="en-US" w:eastAsia="zh-TW"/>
        </w:rPr>
      </w:pPr>
    </w:p>
    <w:p w14:paraId="335D257C" w14:textId="5EB520E6" w:rsidR="003E48EE" w:rsidRPr="003E48EE" w:rsidRDefault="00A542B3" w:rsidP="00A542B3">
      <w:pPr>
        <w:pStyle w:val="ab"/>
        <w:spacing w:before="0" w:beforeAutospacing="0" w:after="0" w:afterAutospacing="0"/>
        <w:rPr>
          <w:rStyle w:val="normaltextrun"/>
          <w:rFonts w:asciiTheme="minorHAnsi" w:hAnsiTheme="minorHAnsi" w:cstheme="minorHAnsi"/>
          <w:lang w:val="en-US" w:eastAsia="zh-TW"/>
        </w:rPr>
      </w:pPr>
      <w:r w:rsidRPr="003E48EE">
        <w:rPr>
          <w:rStyle w:val="normaltextrun"/>
          <w:rFonts w:asciiTheme="minorHAnsi" w:hAnsiTheme="minorHAnsi" w:cstheme="minorHAnsi"/>
          <w:lang w:val="en-US" w:eastAsia="zh-TW"/>
        </w:rPr>
        <w:br/>
      </w:r>
      <w:r w:rsidR="003E48EE" w:rsidRPr="006B131A">
        <w:rPr>
          <w:rStyle w:val="normaltextrun"/>
          <w:rFonts w:asciiTheme="minorHAnsi" w:hAnsiTheme="minorHAnsi" w:cstheme="minorHAnsi"/>
          <w:b/>
          <w:bCs/>
          <w:lang w:val="en-US" w:eastAsia="zh-TW"/>
        </w:rPr>
        <w:t xml:space="preserve">You can </w:t>
      </w:r>
      <w:r w:rsidR="009E0EBF" w:rsidRPr="006B131A">
        <w:rPr>
          <w:rStyle w:val="normaltextrun"/>
          <w:rFonts w:asciiTheme="minorHAnsi" w:hAnsiTheme="minorHAnsi" w:cstheme="minorHAnsi"/>
          <w:b/>
          <w:bCs/>
          <w:lang w:val="en-US" w:eastAsia="zh-TW"/>
        </w:rPr>
        <w:t xml:space="preserve">expect to </w:t>
      </w:r>
      <w:r w:rsidR="003E48EE" w:rsidRPr="006B131A">
        <w:rPr>
          <w:rStyle w:val="normaltextrun"/>
          <w:rFonts w:asciiTheme="minorHAnsi" w:hAnsiTheme="minorHAnsi" w:cstheme="minorHAnsi"/>
          <w:b/>
          <w:bCs/>
          <w:lang w:val="en-US" w:eastAsia="zh-TW"/>
        </w:rPr>
        <w:t xml:space="preserve">earn more by assigning a price that is closer to the </w:t>
      </w:r>
      <w:r w:rsidR="00D161AA" w:rsidRPr="006B131A">
        <w:rPr>
          <w:rStyle w:val="normaltextrun"/>
          <w:rFonts w:asciiTheme="minorHAnsi" w:hAnsiTheme="minorHAnsi" w:cstheme="minorHAnsi"/>
          <w:b/>
          <w:bCs/>
          <w:lang w:val="en-US" w:eastAsia="zh-TW"/>
        </w:rPr>
        <w:t>Target value</w:t>
      </w:r>
      <w:r w:rsidR="00D161AA" w:rsidRPr="003E48EE">
        <w:rPr>
          <w:rStyle w:val="normaltextrun"/>
          <w:rFonts w:asciiTheme="minorHAnsi" w:hAnsiTheme="minorHAnsi" w:cstheme="minorHAnsi"/>
          <w:lang w:val="en-US" w:eastAsia="zh-TW"/>
        </w:rPr>
        <w:t xml:space="preserve"> </w:t>
      </w:r>
      <w:r w:rsidR="003E48EE" w:rsidRPr="003E48EE">
        <w:rPr>
          <w:rStyle w:val="normaltextrun"/>
          <w:rFonts w:asciiTheme="minorHAnsi" w:hAnsiTheme="minorHAnsi" w:cstheme="minorHAnsi"/>
          <w:lang w:val="en-US" w:eastAsia="zh-TW"/>
        </w:rPr>
        <w:t xml:space="preserve">because the </w:t>
      </w:r>
      <w:r w:rsidRPr="003E48EE">
        <w:rPr>
          <w:rStyle w:val="normaltextrun"/>
          <w:rFonts w:asciiTheme="minorHAnsi" w:hAnsiTheme="minorHAnsi" w:cstheme="minorHAnsi"/>
          <w:lang w:val="en-US" w:eastAsia="zh-TW"/>
        </w:rPr>
        <w:t xml:space="preserve">deduction is smaller the closer your assigned price is to </w:t>
      </w:r>
      <w:r w:rsidR="003E48EE" w:rsidRPr="003E48EE">
        <w:rPr>
          <w:rStyle w:val="normaltextrun"/>
          <w:rFonts w:asciiTheme="minorHAnsi" w:hAnsiTheme="minorHAnsi" w:cstheme="minorHAnsi"/>
          <w:lang w:val="en-US" w:eastAsia="zh-TW"/>
        </w:rPr>
        <w:t xml:space="preserve">the </w:t>
      </w:r>
      <w:r w:rsidR="009E0EBF">
        <w:rPr>
          <w:rStyle w:val="normaltextrun"/>
          <w:rFonts w:asciiTheme="minorHAnsi" w:hAnsiTheme="minorHAnsi" w:cstheme="minorHAnsi"/>
          <w:lang w:val="en-US" w:eastAsia="zh-TW"/>
        </w:rPr>
        <w:t>Target Value</w:t>
      </w:r>
      <w:r w:rsidR="009E0EBF" w:rsidRPr="003E48EE">
        <w:rPr>
          <w:rStyle w:val="normaltextrun"/>
          <w:rFonts w:asciiTheme="minorHAnsi" w:hAnsiTheme="minorHAnsi" w:cstheme="minorHAnsi"/>
          <w:lang w:val="en-US" w:eastAsia="zh-TW"/>
        </w:rPr>
        <w:t xml:space="preserve"> </w:t>
      </w:r>
      <w:r w:rsidR="003E48EE" w:rsidRPr="003E48EE">
        <w:rPr>
          <w:rStyle w:val="normaltextrun"/>
          <w:rFonts w:asciiTheme="minorHAnsi" w:hAnsiTheme="minorHAnsi" w:cstheme="minorHAnsi"/>
          <w:highlight w:val="yellow"/>
          <w:lang w:val="en-US" w:eastAsia="zh-TW"/>
        </w:rPr>
        <w:t>(V</w:t>
      </w:r>
      <w:r w:rsidRPr="003E48EE">
        <w:rPr>
          <w:rStyle w:val="normaltextrun"/>
          <w:rFonts w:asciiTheme="minorHAnsi" w:hAnsiTheme="minorHAnsi" w:cstheme="minorHAnsi"/>
          <w:highlight w:val="yellow"/>
          <w:lang w:val="en-US" w:eastAsia="zh-TW"/>
        </w:rPr>
        <w:t>).</w:t>
      </w:r>
    </w:p>
    <w:p w14:paraId="1B723A11" w14:textId="77777777" w:rsidR="003E48EE" w:rsidRPr="008E4425" w:rsidRDefault="003E48EE" w:rsidP="00A542B3">
      <w:pPr>
        <w:pStyle w:val="ab"/>
        <w:spacing w:before="0" w:beforeAutospacing="0" w:after="0" w:afterAutospacing="0"/>
        <w:rPr>
          <w:rStyle w:val="normaltextrun"/>
          <w:rFonts w:asciiTheme="minorHAnsi" w:hAnsiTheme="minorHAnsi" w:cstheme="minorHAnsi"/>
          <w:lang w:val="en-US" w:eastAsia="zh-TW"/>
        </w:rPr>
      </w:pPr>
    </w:p>
    <w:p w14:paraId="7215E015" w14:textId="78430DA3" w:rsidR="008E4425" w:rsidRPr="008E4425" w:rsidRDefault="00A542B3" w:rsidP="00A542B3">
      <w:pPr>
        <w:pStyle w:val="ab"/>
        <w:rPr>
          <w:rStyle w:val="normaltextrun"/>
          <w:rFonts w:asciiTheme="minorHAnsi" w:hAnsiTheme="minorHAnsi" w:cstheme="minorHAnsi"/>
          <w:lang w:val="en-US" w:eastAsia="zh-TW"/>
        </w:rPr>
      </w:pPr>
      <w:r w:rsidRPr="008E4425">
        <w:rPr>
          <w:rStyle w:val="normaltextrun"/>
          <w:rFonts w:asciiTheme="minorHAnsi" w:hAnsiTheme="minorHAnsi" w:cstheme="minorHAnsi"/>
          <w:lang w:val="en-US" w:eastAsia="zh-TW"/>
        </w:rPr>
        <w:t xml:space="preserve">At the end of </w:t>
      </w:r>
      <w:r w:rsidR="00D161AA" w:rsidRPr="008E4425">
        <w:rPr>
          <w:rStyle w:val="normaltextrun"/>
          <w:rFonts w:asciiTheme="minorHAnsi" w:hAnsiTheme="minorHAnsi" w:cstheme="minorHAnsi"/>
          <w:lang w:val="en-US" w:eastAsia="zh-TW"/>
        </w:rPr>
        <w:t xml:space="preserve">the </w:t>
      </w:r>
      <w:r w:rsidR="00E765C3">
        <w:rPr>
          <w:rStyle w:val="normaltextrun"/>
          <w:rFonts w:asciiTheme="minorHAnsi" w:hAnsiTheme="minorHAnsi" w:cstheme="minorHAnsi"/>
          <w:lang w:val="en-US" w:eastAsia="zh-TW"/>
        </w:rPr>
        <w:t>study</w:t>
      </w:r>
      <w:r w:rsidRPr="008E4425">
        <w:rPr>
          <w:rStyle w:val="normaltextrun"/>
          <w:rFonts w:asciiTheme="minorHAnsi" w:hAnsiTheme="minorHAnsi" w:cstheme="minorHAnsi"/>
          <w:lang w:val="en-US" w:eastAsia="zh-TW"/>
        </w:rPr>
        <w:t xml:space="preserve">, </w:t>
      </w:r>
      <w:r w:rsidR="00D161AA" w:rsidRPr="008E4425">
        <w:rPr>
          <w:rStyle w:val="normaltextrun"/>
          <w:rFonts w:asciiTheme="minorHAnsi" w:hAnsiTheme="minorHAnsi" w:cstheme="minorHAnsi"/>
          <w:lang w:val="en-US" w:eastAsia="zh-TW"/>
        </w:rPr>
        <w:t xml:space="preserve">one decision problem will be </w:t>
      </w:r>
      <w:r w:rsidR="008E4425">
        <w:rPr>
          <w:rStyle w:val="normaltextrun"/>
          <w:rFonts w:asciiTheme="minorHAnsi" w:hAnsiTheme="minorHAnsi" w:cstheme="minorHAnsi"/>
          <w:lang w:val="en-US" w:eastAsia="zh-TW"/>
        </w:rPr>
        <w:t xml:space="preserve">randomly </w:t>
      </w:r>
      <w:r w:rsidR="00D161AA" w:rsidRPr="008E4425">
        <w:rPr>
          <w:rStyle w:val="normaltextrun"/>
          <w:rFonts w:asciiTheme="minorHAnsi" w:hAnsiTheme="minorHAnsi" w:cstheme="minorHAnsi"/>
          <w:lang w:val="en-US" w:eastAsia="zh-TW"/>
        </w:rPr>
        <w:t xml:space="preserve">selected for calculating your earnings in this </w:t>
      </w:r>
      <w:r w:rsidR="00E765C3">
        <w:rPr>
          <w:rStyle w:val="normaltextrun"/>
          <w:rFonts w:asciiTheme="minorHAnsi" w:hAnsiTheme="minorHAnsi" w:cstheme="minorHAnsi"/>
          <w:lang w:val="en-US" w:eastAsia="zh-TW"/>
        </w:rPr>
        <w:t>study</w:t>
      </w:r>
      <w:r w:rsidR="00D161AA" w:rsidRPr="008E4425">
        <w:rPr>
          <w:rStyle w:val="normaltextrun"/>
          <w:rFonts w:asciiTheme="minorHAnsi" w:hAnsiTheme="minorHAnsi" w:cstheme="minorHAnsi"/>
          <w:lang w:val="en-US" w:eastAsia="zh-TW"/>
        </w:rPr>
        <w:t xml:space="preserve">. Each decision problem is equally likely to be selected. </w:t>
      </w:r>
      <w:commentRangeStart w:id="18"/>
      <w:r w:rsidR="008E4425" w:rsidRPr="008E4425">
        <w:rPr>
          <w:rStyle w:val="normaltextrun"/>
          <w:rFonts w:asciiTheme="minorHAnsi" w:hAnsiTheme="minorHAnsi" w:cstheme="minorHAnsi"/>
          <w:lang w:val="en-US" w:eastAsia="zh-TW"/>
        </w:rPr>
        <w:t>The feedback screen will show (your allocation of tokens,) your guess of the Target value, the value of the asset (V), the peer price and your target value in that decision problem.</w:t>
      </w:r>
      <w:commentRangeEnd w:id="18"/>
      <w:r w:rsidR="009E0EBF">
        <w:rPr>
          <w:rStyle w:val="a6"/>
          <w:rFonts w:asciiTheme="minorHAnsi" w:eastAsiaTheme="minorEastAsia" w:hAnsiTheme="minorHAnsi" w:cstheme="minorBidi"/>
          <w:lang/>
        </w:rPr>
        <w:commentReference w:id="18"/>
      </w:r>
    </w:p>
    <w:p w14:paraId="0469F98D" w14:textId="0CC7C5FF" w:rsidR="008E4425" w:rsidRPr="008E4425" w:rsidRDefault="008E4425" w:rsidP="008E4425">
      <w:pPr>
        <w:pStyle w:val="paragraph"/>
        <w:spacing w:before="0" w:beforeAutospacing="0" w:after="0" w:afterAutospacing="0"/>
        <w:textAlignment w:val="baseline"/>
        <w:rPr>
          <w:rStyle w:val="normaltextrun"/>
          <w:rFonts w:asciiTheme="minorHAnsi" w:hAnsiTheme="minorHAnsi" w:cstheme="minorHAnsi"/>
          <w:lang w:val="en-US" w:eastAsia="zh-TW"/>
        </w:rPr>
      </w:pPr>
      <w:r w:rsidRPr="008E4425">
        <w:rPr>
          <w:rStyle w:val="normaltextrun"/>
          <w:rFonts w:asciiTheme="minorHAnsi" w:hAnsiTheme="minorHAnsi" w:cstheme="minorHAnsi"/>
          <w:lang w:val="en-US" w:eastAsia="zh-TW"/>
        </w:rPr>
        <w:t xml:space="preserve">In this example, </w:t>
      </w:r>
      <w:r w:rsidR="00EC30EC">
        <w:rPr>
          <w:rStyle w:val="normaltextrun"/>
          <w:rFonts w:asciiTheme="minorHAnsi" w:hAnsiTheme="minorHAnsi" w:cstheme="minorHAnsi"/>
          <w:lang w:val="en-US" w:eastAsia="zh-TW"/>
        </w:rPr>
        <w:t xml:space="preserve">suppose </w:t>
      </w:r>
      <w:r w:rsidRPr="008E4425">
        <w:rPr>
          <w:rStyle w:val="normaltextrun"/>
          <w:rFonts w:asciiTheme="minorHAnsi" w:hAnsiTheme="minorHAnsi" w:cstheme="minorHAnsi"/>
          <w:lang w:val="en-US" w:eastAsia="zh-TW"/>
        </w:rPr>
        <w:t xml:space="preserve">V is </w:t>
      </w:r>
      <w:r w:rsidR="00EC30EC" w:rsidRPr="008E4425">
        <w:rPr>
          <w:rStyle w:val="normaltextrun"/>
          <w:rFonts w:asciiTheme="minorHAnsi" w:hAnsiTheme="minorHAnsi" w:cstheme="minorHAnsi"/>
          <w:lang w:val="en-US" w:eastAsia="zh-TW"/>
        </w:rPr>
        <w:t>1</w:t>
      </w:r>
      <w:r w:rsidR="00EC30EC">
        <w:rPr>
          <w:rStyle w:val="normaltextrun"/>
          <w:rFonts w:asciiTheme="minorHAnsi" w:hAnsiTheme="minorHAnsi" w:cstheme="minorHAnsi"/>
          <w:lang w:val="en-US" w:eastAsia="zh-TW"/>
        </w:rPr>
        <w:t>05</w:t>
      </w:r>
      <w:r w:rsidRPr="008E4425">
        <w:rPr>
          <w:rStyle w:val="normaltextrun"/>
          <w:rFonts w:asciiTheme="minorHAnsi" w:hAnsiTheme="minorHAnsi" w:cstheme="minorHAnsi"/>
          <w:lang w:val="en-US" w:eastAsia="zh-TW"/>
        </w:rPr>
        <w:t>.</w:t>
      </w:r>
    </w:p>
    <w:p w14:paraId="28E92A5E" w14:textId="3F3587FA" w:rsidR="008E4425" w:rsidRPr="008E4425" w:rsidRDefault="008E4425" w:rsidP="008E4425">
      <w:pPr>
        <w:pStyle w:val="paragraph"/>
        <w:spacing w:before="0" w:beforeAutospacing="0" w:after="0" w:afterAutospacing="0"/>
        <w:jc w:val="center"/>
        <w:textAlignment w:val="baseline"/>
        <w:rPr>
          <w:rStyle w:val="normaltextrun"/>
          <w:rFonts w:asciiTheme="minorHAnsi" w:hAnsiTheme="minorHAnsi" w:cstheme="minorHAnsi"/>
          <w:lang w:val="en-US" w:eastAsia="zh-TW"/>
        </w:rPr>
      </w:pPr>
      <w:r w:rsidRPr="008E4425">
        <w:rPr>
          <w:rStyle w:val="normaltextrun"/>
          <w:rFonts w:asciiTheme="minorHAnsi" w:hAnsiTheme="minorHAnsi" w:cstheme="minorHAnsi"/>
          <w:lang w:val="en-US" w:eastAsia="zh-TW"/>
        </w:rPr>
        <w:t xml:space="preserve">Your earnings are </w:t>
      </w:r>
      <w:r w:rsidR="006A0E77">
        <w:rPr>
          <w:rStyle w:val="normaltextrun"/>
          <w:rFonts w:asciiTheme="minorHAnsi" w:hAnsiTheme="minorHAnsi" w:cstheme="minorHAnsi"/>
          <w:lang w:val="en-US" w:eastAsia="zh-TW"/>
        </w:rPr>
        <w:t>500</w:t>
      </w:r>
      <w:commentRangeStart w:id="19"/>
      <w:r w:rsidRPr="008E4425">
        <w:rPr>
          <w:rStyle w:val="normaltextrun"/>
          <w:rFonts w:asciiTheme="minorHAnsi" w:hAnsiTheme="minorHAnsi" w:cstheme="minorHAnsi"/>
          <w:lang w:val="en-US" w:eastAsia="zh-TW"/>
        </w:rPr>
        <w:t xml:space="preserve"> </w:t>
      </w:r>
      <w:commentRangeEnd w:id="19"/>
      <w:r w:rsidR="006A0E77">
        <w:rPr>
          <w:rStyle w:val="a6"/>
          <w:rFonts w:asciiTheme="minorHAnsi" w:eastAsiaTheme="minorEastAsia" w:hAnsiTheme="minorHAnsi" w:cstheme="minorBidi"/>
          <w:lang/>
        </w:rPr>
        <w:commentReference w:id="19"/>
      </w:r>
      <w:r w:rsidRPr="008E4425">
        <w:rPr>
          <w:rStyle w:val="normaltextrun"/>
          <w:rFonts w:asciiTheme="minorHAnsi" w:hAnsiTheme="minorHAnsi" w:cstheme="minorHAnsi"/>
          <w:lang w:val="en-US" w:eastAsia="zh-TW"/>
        </w:rPr>
        <w:t>– (</w:t>
      </w:r>
      <w:r w:rsidR="00EC30EC">
        <w:rPr>
          <w:rStyle w:val="normaltextrun"/>
          <w:rFonts w:asciiTheme="minorHAnsi" w:hAnsiTheme="minorHAnsi" w:cstheme="minorHAnsi"/>
          <w:lang w:val="en-US" w:eastAsia="zh-TW"/>
        </w:rPr>
        <w:t>9</w:t>
      </w:r>
      <w:r w:rsidR="00C850DD">
        <w:rPr>
          <w:rStyle w:val="normaltextrun"/>
          <w:rFonts w:asciiTheme="minorHAnsi" w:hAnsiTheme="minorHAnsi" w:cstheme="minorHAnsi"/>
          <w:lang w:val="en-US" w:eastAsia="zh-TW"/>
        </w:rPr>
        <w:t>9.2</w:t>
      </w:r>
      <w:r w:rsidR="00EC30EC">
        <w:rPr>
          <w:rStyle w:val="normaltextrun"/>
          <w:rFonts w:asciiTheme="minorHAnsi" w:hAnsiTheme="minorHAnsi" w:cstheme="minorHAnsi"/>
          <w:lang w:val="en-US" w:eastAsia="zh-TW"/>
        </w:rPr>
        <w:t>5</w:t>
      </w:r>
      <w:r w:rsidRPr="008E4425">
        <w:rPr>
          <w:rStyle w:val="normaltextrun"/>
          <w:rFonts w:asciiTheme="minorHAnsi" w:hAnsiTheme="minorHAnsi" w:cstheme="minorHAnsi"/>
          <w:lang w:val="en-US" w:eastAsia="zh-TW"/>
        </w:rPr>
        <w:t>– 10</w:t>
      </w:r>
      <w:r w:rsidR="00C850DD">
        <w:rPr>
          <w:rStyle w:val="normaltextrun"/>
          <w:rFonts w:asciiTheme="minorHAnsi" w:hAnsiTheme="minorHAnsi" w:cstheme="minorHAnsi"/>
          <w:lang w:val="en-US" w:eastAsia="zh-TW"/>
        </w:rPr>
        <w:t>5</w:t>
      </w:r>
      <w:r w:rsidRPr="008E4425">
        <w:rPr>
          <w:rStyle w:val="normaltextrun"/>
          <w:rFonts w:asciiTheme="minorHAnsi" w:hAnsiTheme="minorHAnsi" w:cstheme="minorHAnsi"/>
          <w:lang w:val="en-US" w:eastAsia="zh-TW"/>
        </w:rPr>
        <w:t>)</w:t>
      </w:r>
      <w:r w:rsidRPr="00E765C3">
        <w:rPr>
          <w:rStyle w:val="normaltextrun"/>
          <w:vertAlign w:val="superscript"/>
          <w:lang w:val="en-US" w:eastAsia="zh-TW"/>
        </w:rPr>
        <w:t>2</w:t>
      </w:r>
      <w:r w:rsidRPr="008E4425">
        <w:rPr>
          <w:rStyle w:val="normaltextrun"/>
          <w:rFonts w:asciiTheme="minorHAnsi" w:hAnsiTheme="minorHAnsi" w:cstheme="minorHAnsi"/>
          <w:lang w:val="en-US" w:eastAsia="zh-TW"/>
        </w:rPr>
        <w:t xml:space="preserve"> </w:t>
      </w:r>
      <w:r w:rsidR="00EC30EC" w:rsidRPr="008E4425">
        <w:rPr>
          <w:rStyle w:val="normaltextrun"/>
          <w:rFonts w:asciiTheme="minorHAnsi" w:hAnsiTheme="minorHAnsi" w:cstheme="minorHAnsi"/>
          <w:lang w:val="en-US" w:eastAsia="zh-TW"/>
        </w:rPr>
        <w:t>=</w:t>
      </w:r>
      <w:r w:rsidR="002C3301">
        <w:rPr>
          <w:rStyle w:val="normaltextrun"/>
          <w:rFonts w:asciiTheme="minorHAnsi" w:hAnsiTheme="minorHAnsi" w:cstheme="minorHAnsi"/>
          <w:lang w:val="en-US" w:eastAsia="zh-TW"/>
        </w:rPr>
        <w:t>466.9375</w:t>
      </w:r>
      <w:r w:rsidR="00EC30EC" w:rsidRPr="008E4425">
        <w:rPr>
          <w:rStyle w:val="normaltextrun"/>
          <w:rFonts w:asciiTheme="minorHAnsi" w:hAnsiTheme="minorHAnsi" w:cstheme="minorHAnsi"/>
          <w:lang w:val="en-US" w:eastAsia="zh-TW"/>
        </w:rPr>
        <w:t xml:space="preserve"> </w:t>
      </w:r>
      <w:r w:rsidRPr="008E4425">
        <w:rPr>
          <w:rStyle w:val="normaltextrun"/>
          <w:rFonts w:asciiTheme="minorHAnsi" w:hAnsiTheme="minorHAnsi" w:cstheme="minorHAnsi"/>
          <w:lang w:val="en-US" w:eastAsia="zh-TW"/>
        </w:rPr>
        <w:t>points</w:t>
      </w:r>
    </w:p>
    <w:p w14:paraId="174C2409" w14:textId="3F6F11AA" w:rsidR="00A542B3" w:rsidRPr="00B36339" w:rsidRDefault="00A542B3" w:rsidP="008E4425">
      <w:pPr>
        <w:pStyle w:val="paragraph"/>
        <w:spacing w:before="0" w:beforeAutospacing="0" w:after="0" w:afterAutospacing="0"/>
        <w:textAlignment w:val="baseline"/>
        <w:rPr>
          <w:noProof/>
          <w:color w:val="808080" w:themeColor="background1" w:themeShade="80"/>
        </w:rPr>
      </w:pPr>
    </w:p>
    <w:p w14:paraId="5F0F3E6B" w14:textId="29C99BB3" w:rsidR="00A542B3" w:rsidRPr="00B36339" w:rsidRDefault="00A542B3" w:rsidP="00A542B3">
      <w:pPr>
        <w:pStyle w:val="paragraph"/>
        <w:spacing w:before="0" w:beforeAutospacing="0" w:after="0" w:afterAutospacing="0"/>
        <w:textAlignment w:val="baseline"/>
        <w:rPr>
          <w:noProof/>
          <w:color w:val="808080" w:themeColor="background1" w:themeShade="80"/>
        </w:rPr>
      </w:pPr>
      <w:r w:rsidRPr="00B36339">
        <w:rPr>
          <w:noProof/>
          <w:color w:val="808080" w:themeColor="background1" w:themeShade="80"/>
        </w:rPr>
        <w:br/>
      </w:r>
    </w:p>
    <w:p w14:paraId="59BB2C8A" w14:textId="77777777" w:rsidR="009439AF" w:rsidRPr="00B36339" w:rsidRDefault="009439AF">
      <w:pPr>
        <w:rPr>
          <w:b/>
          <w:bCs/>
          <w:color w:val="808080" w:themeColor="background1" w:themeShade="80"/>
          <w:lang w:val="en-CA"/>
        </w:rPr>
      </w:pPr>
    </w:p>
    <w:p w14:paraId="0AC4C956" w14:textId="1E0A32DF" w:rsidR="009439AF" w:rsidRPr="00B36339" w:rsidRDefault="00277851">
      <w:pPr>
        <w:rPr>
          <w:b/>
          <w:bCs/>
          <w:color w:val="1540C1"/>
          <w:lang w:val="en-CA"/>
        </w:rPr>
      </w:pPr>
      <w:r w:rsidRPr="00B36339">
        <w:rPr>
          <w:b/>
          <w:bCs/>
          <w:color w:val="1540C1"/>
          <w:lang w:val="en-CA"/>
        </w:rPr>
        <w:t>Programmed Warning if not between 0 and 100 or not sum up to 100:</w:t>
      </w:r>
    </w:p>
    <w:p w14:paraId="728209EE" w14:textId="3666DF78" w:rsidR="00277851" w:rsidRDefault="00277851" w:rsidP="00277851">
      <w:pPr>
        <w:rPr>
          <w:color w:val="1540C1"/>
          <w:lang w:val="en-CA"/>
        </w:rPr>
      </w:pPr>
      <w:r w:rsidRPr="00B36339">
        <w:rPr>
          <w:color w:val="1540C1"/>
          <w:lang w:val="en-CA"/>
        </w:rPr>
        <w:t>The number of tokens you assign under each piece of information must be between 0 and 100, and all 100 tokens must be used.</w:t>
      </w:r>
    </w:p>
    <w:p w14:paraId="2A08803D" w14:textId="77777777" w:rsidR="003E48EE" w:rsidRDefault="003E48EE" w:rsidP="00277851">
      <w:pPr>
        <w:rPr>
          <w:color w:val="1540C1"/>
          <w:lang w:val="en-CA"/>
        </w:rPr>
      </w:pPr>
    </w:p>
    <w:p w14:paraId="4BDD0FC4" w14:textId="77777777" w:rsidR="003E48EE" w:rsidRPr="00B36339" w:rsidRDefault="003E48EE" w:rsidP="00277851">
      <w:pPr>
        <w:rPr>
          <w:color w:val="1540C1"/>
          <w:lang w:val="en-CA"/>
        </w:rPr>
      </w:pPr>
    </w:p>
    <w:p w14:paraId="1A1E9FCD" w14:textId="59C04F48" w:rsidR="009439AF" w:rsidRDefault="00362B2D">
      <w:pPr>
        <w:rPr>
          <w:b/>
          <w:bCs/>
          <w:lang w:val="en-CA"/>
        </w:rPr>
      </w:pPr>
      <w:r>
        <w:rPr>
          <w:b/>
          <w:bCs/>
          <w:lang w:val="en-CA"/>
        </w:rPr>
        <w:t>(BETWEEN STAGE 0 AND STAGE 1)</w:t>
      </w:r>
    </w:p>
    <w:p w14:paraId="2C8A5970" w14:textId="77777777" w:rsidR="009439AF" w:rsidRDefault="009439AF">
      <w:pPr>
        <w:rPr>
          <w:b/>
          <w:bCs/>
          <w:lang w:val="en-CA"/>
        </w:rPr>
      </w:pPr>
    </w:p>
    <w:p w14:paraId="0DE5C6D1" w14:textId="23056C85" w:rsidR="00A4015E" w:rsidRDefault="008917BF" w:rsidP="00362B2D">
      <w:pPr>
        <w:spacing w:line="216" w:lineRule="atLeast"/>
        <w:rPr>
          <w:rFonts w:ascii="Times New Roman" w:eastAsia="Times New Roman" w:hAnsi="Times New Roman" w:cs="Times New Roman"/>
          <w:lang w:val="en-US"/>
        </w:rPr>
      </w:pPr>
      <w:r>
        <w:rPr>
          <w:rFonts w:ascii="Times New Roman" w:hAnsi="Times New Roman" w:cs="Times New Roman"/>
          <w:lang w:val="en-CA"/>
        </w:rPr>
        <w:t>You will see</w:t>
      </w:r>
      <w:r w:rsidR="00362B2D">
        <w:rPr>
          <w:rFonts w:ascii="Times New Roman" w:hAnsi="Times New Roman" w:cs="Times New Roman"/>
          <w:lang w:val="en-CA"/>
        </w:rPr>
        <w:t xml:space="preserve"> </w:t>
      </w:r>
      <w:r w:rsidR="009E0EBF">
        <w:rPr>
          <w:rFonts w:ascii="Times New Roman" w:hAnsi="Times New Roman" w:cs="Times New Roman"/>
          <w:lang w:val="en-CA"/>
        </w:rPr>
        <w:t xml:space="preserve">two </w:t>
      </w:r>
      <w:r w:rsidR="00362B2D">
        <w:rPr>
          <w:rFonts w:ascii="Times New Roman" w:hAnsi="Times New Roman" w:cs="Times New Roman"/>
          <w:lang w:val="en-CA"/>
        </w:rPr>
        <w:t>sets of group culture statements</w:t>
      </w:r>
      <w:r w:rsidR="005C515E">
        <w:rPr>
          <w:rFonts w:ascii="Times New Roman" w:hAnsi="Times New Roman" w:cs="Times New Roman"/>
          <w:lang w:val="en-CA"/>
        </w:rPr>
        <w:t>, one set per screen</w:t>
      </w:r>
      <w:r w:rsidR="00362B2D">
        <w:rPr>
          <w:rFonts w:ascii="Times New Roman" w:hAnsi="Times New Roman" w:cs="Times New Roman"/>
          <w:lang w:val="en-CA"/>
        </w:rPr>
        <w:t>. In each set,</w:t>
      </w:r>
      <w:r w:rsidR="00362B2D" w:rsidRPr="7C49841D">
        <w:rPr>
          <w:rFonts w:ascii="Times New Roman" w:eastAsia="Times New Roman" w:hAnsi="Times New Roman" w:cs="Times New Roman"/>
          <w:lang w:val="en-US"/>
        </w:rPr>
        <w:t xml:space="preserve"> </w:t>
      </w:r>
      <w:r w:rsidR="00362B2D">
        <w:rPr>
          <w:rFonts w:ascii="Times New Roman" w:eastAsia="Times New Roman" w:hAnsi="Times New Roman" w:cs="Times New Roman"/>
          <w:lang w:val="en-US"/>
        </w:rPr>
        <w:t>p</w:t>
      </w:r>
      <w:r w:rsidR="00362B2D" w:rsidRPr="7C49841D">
        <w:rPr>
          <w:rFonts w:ascii="Times New Roman" w:eastAsia="Times New Roman" w:hAnsi="Times New Roman" w:cs="Times New Roman"/>
          <w:lang w:val="en-US"/>
        </w:rPr>
        <w:t>lease choose a statement that resonates more with yo</w:t>
      </w:r>
      <w:r w:rsidR="00362B2D">
        <w:rPr>
          <w:rFonts w:ascii="Times New Roman" w:eastAsia="Times New Roman" w:hAnsi="Times New Roman" w:cs="Times New Roman"/>
          <w:lang w:val="en-US"/>
        </w:rPr>
        <w:t xml:space="preserve">u. </w:t>
      </w:r>
      <w:r w:rsidR="00A4015E">
        <w:rPr>
          <w:rFonts w:ascii="Times New Roman" w:eastAsia="Times New Roman" w:hAnsi="Times New Roman" w:cs="Times New Roman"/>
          <w:lang w:val="en-US"/>
        </w:rPr>
        <w:t xml:space="preserve">There is no “correct” answer. Your answer should depend on how you feel about different group cultures. </w:t>
      </w:r>
    </w:p>
    <w:p w14:paraId="4B0B717B" w14:textId="77777777" w:rsidR="005E11C7" w:rsidRDefault="005E11C7" w:rsidP="00362B2D">
      <w:pPr>
        <w:spacing w:line="216" w:lineRule="atLeast"/>
        <w:rPr>
          <w:rFonts w:ascii="Times New Roman" w:eastAsia="Times New Roman" w:hAnsi="Times New Roman" w:cs="Times New Roman"/>
          <w:color w:val="A6A6A6" w:themeColor="background1" w:themeShade="A6"/>
          <w:lang w:val="en-US"/>
        </w:rPr>
      </w:pPr>
    </w:p>
    <w:p w14:paraId="617674EE" w14:textId="44E1E1A6" w:rsidR="005E11C7" w:rsidRPr="00880DD5" w:rsidRDefault="005E11C7" w:rsidP="00362B2D">
      <w:pPr>
        <w:spacing w:line="216" w:lineRule="atLeast"/>
        <w:rPr>
          <w:rFonts w:ascii="Times New Roman" w:eastAsia="Times New Roman" w:hAnsi="Times New Roman" w:cs="Times New Roman"/>
          <w:lang w:val="en-US"/>
        </w:rPr>
      </w:pPr>
      <w:r>
        <w:rPr>
          <w:rFonts w:ascii="Times New Roman" w:eastAsia="Times New Roman" w:hAnsi="Times New Roman" w:cs="Times New Roman"/>
          <w:color w:val="A6A6A6" w:themeColor="background1" w:themeShade="A6"/>
          <w:lang w:val="en-US"/>
        </w:rPr>
        <w:lastRenderedPageBreak/>
        <w:t>(next screen)</w:t>
      </w:r>
    </w:p>
    <w:p w14:paraId="040F1594" w14:textId="77777777" w:rsidR="00362B2D" w:rsidRPr="00E765C3" w:rsidRDefault="00362B2D" w:rsidP="004116AD">
      <w:pPr>
        <w:rPr>
          <w:u w:val="single"/>
        </w:rPr>
      </w:pPr>
    </w:p>
    <w:p w14:paraId="3FB054A5" w14:textId="51CB0C70" w:rsidR="00964895" w:rsidRPr="001A074F" w:rsidRDefault="00964895" w:rsidP="001A074F">
      <w:pPr>
        <w:spacing w:line="216" w:lineRule="atLeast"/>
      </w:pPr>
      <w:r w:rsidRPr="001A074F">
        <w:t xml:space="preserve">Choose a statement below that resonates more with you to have a higher chance of working with group members that resonate with your choice. </w:t>
      </w:r>
    </w:p>
    <w:p w14:paraId="64AC4143" w14:textId="77777777" w:rsidR="00964895" w:rsidRDefault="00964895" w:rsidP="00362B2D"/>
    <w:p w14:paraId="279A3CD7" w14:textId="3BCC10C0" w:rsidR="001643A9" w:rsidRPr="00EE2F08" w:rsidRDefault="001643A9" w:rsidP="00EE2F08">
      <w:pPr>
        <w:pStyle w:val="a4"/>
        <w:numPr>
          <w:ilvl w:val="0"/>
          <w:numId w:val="11"/>
        </w:numPr>
        <w:spacing w:line="276" w:lineRule="auto"/>
        <w:rPr>
          <w:u w:val="single"/>
        </w:rPr>
      </w:pPr>
      <w:r w:rsidRPr="00EE2F08">
        <w:rPr>
          <w:u w:val="single"/>
        </w:rPr>
        <w:t xml:space="preserve">I </w:t>
      </w:r>
      <w:commentRangeStart w:id="20"/>
      <w:r>
        <w:t xml:space="preserve">prefer </w:t>
      </w:r>
      <w:commentRangeEnd w:id="20"/>
      <w:r>
        <w:rPr>
          <w:rStyle w:val="a6"/>
        </w:rPr>
        <w:commentReference w:id="20"/>
      </w:r>
      <w:r>
        <w:t xml:space="preserve">a group culture </w:t>
      </w:r>
      <w:r w:rsidRPr="00EE2F08">
        <w:rPr>
          <w:u w:val="single"/>
        </w:rPr>
        <w:t>that values individual talents and autonomy, where each member is empowered to navigate their own path.</w:t>
      </w:r>
    </w:p>
    <w:p w14:paraId="631CDF24" w14:textId="21441452" w:rsidR="001643A9" w:rsidRDefault="001643A9" w:rsidP="00D57FD0">
      <w:pPr>
        <w:pStyle w:val="a4"/>
        <w:numPr>
          <w:ilvl w:val="0"/>
          <w:numId w:val="12"/>
        </w:numPr>
        <w:spacing w:line="276" w:lineRule="auto"/>
        <w:rPr>
          <w:u w:val="single"/>
        </w:rPr>
      </w:pPr>
      <w:r w:rsidRPr="00EE2F08">
        <w:rPr>
          <w:u w:val="single"/>
        </w:rPr>
        <w:t xml:space="preserve">I </w:t>
      </w:r>
      <w:r w:rsidR="00A4015E">
        <w:t xml:space="preserve">prefer a group culture </w:t>
      </w:r>
      <w:r w:rsidRPr="00EE2F08">
        <w:rPr>
          <w:u w:val="single"/>
        </w:rPr>
        <w:t>that prioritizes community and collective responsibility, where all members work together towards shared goals.</w:t>
      </w:r>
    </w:p>
    <w:p w14:paraId="6A6A59A9" w14:textId="77777777" w:rsidR="001A074F" w:rsidRPr="00EE2F08" w:rsidRDefault="001A074F" w:rsidP="00EE2F08">
      <w:pPr>
        <w:pStyle w:val="a4"/>
        <w:spacing w:line="276" w:lineRule="auto"/>
        <w:rPr>
          <w:u w:val="single"/>
        </w:rPr>
      </w:pPr>
    </w:p>
    <w:p w14:paraId="5EF59A32" w14:textId="77777777" w:rsidR="005E11C7" w:rsidRPr="00880DD5" w:rsidRDefault="005E11C7" w:rsidP="005E11C7">
      <w:pPr>
        <w:spacing w:line="216" w:lineRule="atLeast"/>
        <w:rPr>
          <w:rFonts w:ascii="Times New Roman" w:eastAsia="Times New Roman" w:hAnsi="Times New Roman" w:cs="Times New Roman"/>
          <w:lang w:val="en-US"/>
        </w:rPr>
      </w:pPr>
      <w:r>
        <w:rPr>
          <w:rFonts w:ascii="Times New Roman" w:eastAsia="Times New Roman" w:hAnsi="Times New Roman" w:cs="Times New Roman"/>
          <w:color w:val="A6A6A6" w:themeColor="background1" w:themeShade="A6"/>
          <w:lang w:val="en-US"/>
        </w:rPr>
        <w:t>(next screen)</w:t>
      </w:r>
    </w:p>
    <w:p w14:paraId="5FC39F63" w14:textId="77777777" w:rsidR="005E11C7" w:rsidRDefault="005E11C7" w:rsidP="006B131A">
      <w:pPr>
        <w:spacing w:line="216" w:lineRule="atLeast"/>
      </w:pPr>
    </w:p>
    <w:p w14:paraId="65A95C84" w14:textId="0293161A" w:rsidR="001643A9" w:rsidRPr="006B131A" w:rsidRDefault="008917BF" w:rsidP="006B131A">
      <w:pPr>
        <w:spacing w:line="216" w:lineRule="atLeast"/>
      </w:pPr>
      <w:r w:rsidRPr="001A074F">
        <w:t xml:space="preserve">Choose a statement below that resonates more with you to have a higher chance of working with group members that resonate with your choice. </w:t>
      </w:r>
    </w:p>
    <w:p w14:paraId="24F3548C" w14:textId="77777777" w:rsidR="001643A9" w:rsidRDefault="001643A9" w:rsidP="001643A9"/>
    <w:p w14:paraId="4FCC9EC5" w14:textId="1889BBD6" w:rsidR="001643A9" w:rsidRPr="00EE2F08" w:rsidRDefault="001643A9" w:rsidP="00E765C3">
      <w:pPr>
        <w:pStyle w:val="a4"/>
        <w:numPr>
          <w:ilvl w:val="0"/>
          <w:numId w:val="14"/>
        </w:numPr>
        <w:spacing w:line="276" w:lineRule="auto"/>
        <w:rPr>
          <w:u w:val="single"/>
        </w:rPr>
      </w:pPr>
      <w:r w:rsidRPr="00EE2F08">
        <w:rPr>
          <w:u w:val="single"/>
        </w:rPr>
        <w:t xml:space="preserve">I </w:t>
      </w:r>
      <w:r w:rsidR="001D10B3">
        <w:rPr>
          <w:u w:val="single"/>
        </w:rPr>
        <w:t>prefer</w:t>
      </w:r>
      <w:r w:rsidRPr="00EE2F08">
        <w:rPr>
          <w:u w:val="single"/>
        </w:rPr>
        <w:t xml:space="preserve"> a </w:t>
      </w:r>
      <w:r w:rsidR="001D10B3">
        <w:rPr>
          <w:u w:val="single"/>
        </w:rPr>
        <w:t xml:space="preserve">group </w:t>
      </w:r>
      <w:r w:rsidRPr="00EE2F08">
        <w:rPr>
          <w:u w:val="single"/>
        </w:rPr>
        <w:t>culture that prioritizes careful planning and risk management to achieve our group’s goals</w:t>
      </w:r>
      <w:r w:rsidR="001D10B3">
        <w:rPr>
          <w:u w:val="single"/>
        </w:rPr>
        <w:t>.</w:t>
      </w:r>
    </w:p>
    <w:p w14:paraId="77F3BA2A" w14:textId="76F7B51D" w:rsidR="001643A9" w:rsidRDefault="001643A9" w:rsidP="00E765C3">
      <w:pPr>
        <w:pStyle w:val="a4"/>
        <w:numPr>
          <w:ilvl w:val="0"/>
          <w:numId w:val="15"/>
        </w:numPr>
        <w:spacing w:line="276" w:lineRule="auto"/>
        <w:rPr>
          <w:u w:val="single"/>
        </w:rPr>
      </w:pPr>
      <w:r w:rsidRPr="00E765C3">
        <w:rPr>
          <w:u w:val="single"/>
        </w:rPr>
        <w:t xml:space="preserve">I </w:t>
      </w:r>
      <w:r w:rsidR="001D10B3">
        <w:rPr>
          <w:u w:val="single"/>
        </w:rPr>
        <w:t>prefer</w:t>
      </w:r>
      <w:r w:rsidRPr="00E765C3">
        <w:rPr>
          <w:u w:val="single"/>
        </w:rPr>
        <w:t xml:space="preserve"> a </w:t>
      </w:r>
      <w:r w:rsidR="001D10B3">
        <w:rPr>
          <w:u w:val="single"/>
        </w:rPr>
        <w:t xml:space="preserve">group </w:t>
      </w:r>
      <w:r w:rsidRPr="00E765C3">
        <w:rPr>
          <w:u w:val="single"/>
        </w:rPr>
        <w:t>culture that values taking risks and embracing the unknown to achieve our group’s goals</w:t>
      </w:r>
      <w:r w:rsidR="001D10B3">
        <w:rPr>
          <w:u w:val="single"/>
        </w:rPr>
        <w:t>.</w:t>
      </w:r>
    </w:p>
    <w:p w14:paraId="49E76DF2" w14:textId="77777777" w:rsidR="005E11C7" w:rsidRDefault="005E11C7" w:rsidP="005E11C7">
      <w:pPr>
        <w:spacing w:line="276" w:lineRule="auto"/>
        <w:rPr>
          <w:u w:val="single"/>
        </w:rPr>
      </w:pPr>
    </w:p>
    <w:p w14:paraId="3C499CDD" w14:textId="1FC99344" w:rsidR="005E11C7" w:rsidRDefault="005E11C7" w:rsidP="005E11C7">
      <w:pPr>
        <w:spacing w:line="276" w:lineRule="auto"/>
        <w:rPr>
          <w:u w:val="single"/>
        </w:rPr>
      </w:pPr>
      <w:r>
        <w:rPr>
          <w:u w:val="single"/>
        </w:rPr>
        <w:t>(grouping page, ask subjects to wait for 10? Minutes, if can’t be grouped, we will just record the Stage 0 data and direct them to the cultural and demographic questionnaires and pay them.)</w:t>
      </w:r>
    </w:p>
    <w:p w14:paraId="7775DFFB" w14:textId="77777777" w:rsidR="00EE759E" w:rsidRDefault="00EE759E" w:rsidP="005E11C7">
      <w:pPr>
        <w:spacing w:line="276" w:lineRule="auto"/>
        <w:rPr>
          <w:u w:val="single"/>
        </w:rPr>
      </w:pPr>
    </w:p>
    <w:p w14:paraId="317A6D9B" w14:textId="7E73BEC3" w:rsidR="00EE759E" w:rsidRDefault="00EE759E" w:rsidP="005E11C7">
      <w:pPr>
        <w:spacing w:line="276" w:lineRule="auto"/>
        <w:rPr>
          <w:u w:val="single"/>
        </w:rPr>
      </w:pPr>
      <w:r>
        <w:rPr>
          <w:b/>
          <w:bCs/>
          <w:lang w:val="en-CA"/>
        </w:rPr>
        <w:t>(STAGE 1)</w:t>
      </w:r>
    </w:p>
    <w:p w14:paraId="61CF7E93" w14:textId="77777777" w:rsidR="00EE759E" w:rsidRPr="004116AD" w:rsidRDefault="00EE759E" w:rsidP="004116AD">
      <w:pPr>
        <w:spacing w:line="276" w:lineRule="auto"/>
        <w:rPr>
          <w:u w:val="single"/>
        </w:rPr>
      </w:pPr>
    </w:p>
    <w:p w14:paraId="5C39CBDA" w14:textId="77777777" w:rsidR="001643A9" w:rsidRDefault="001643A9" w:rsidP="001643A9">
      <w:pPr>
        <w:rPr>
          <w:b/>
        </w:rPr>
      </w:pPr>
    </w:p>
    <w:p w14:paraId="45C0BE8D" w14:textId="74F7FFA3" w:rsidR="006B131A" w:rsidRDefault="005E11C7" w:rsidP="006B131A">
      <w:pPr>
        <w:rPr>
          <w:lang w:val="en-CA" w:eastAsia="zh-TW"/>
        </w:rPr>
      </w:pPr>
      <w:r>
        <w:rPr>
          <w:lang w:val="en-CA"/>
        </w:rPr>
        <w:t>Task 2</w:t>
      </w:r>
      <w:r w:rsidR="006B131A" w:rsidRPr="7C49841D">
        <w:rPr>
          <w:lang w:val="en-CA"/>
        </w:rPr>
        <w:t xml:space="preserve">: </w:t>
      </w:r>
      <w:r>
        <w:rPr>
          <w:lang w:val="en-CA"/>
        </w:rPr>
        <w:t>In this task, y</w:t>
      </w:r>
      <w:r w:rsidR="006B131A" w:rsidRPr="7C49841D">
        <w:rPr>
          <w:lang w:val="en-CA"/>
        </w:rPr>
        <w:t xml:space="preserve">ou will engage in </w:t>
      </w:r>
      <w:r w:rsidR="006B131A">
        <w:rPr>
          <w:lang w:val="en-CA"/>
        </w:rPr>
        <w:t xml:space="preserve">10 </w:t>
      </w:r>
      <w:r w:rsidR="006B131A" w:rsidRPr="7C49841D">
        <w:rPr>
          <w:lang w:val="en-CA"/>
        </w:rPr>
        <w:t xml:space="preserve">decision-making problems </w:t>
      </w:r>
      <w:r w:rsidR="006B131A" w:rsidRPr="00E765C3">
        <w:rPr>
          <w:highlight w:val="yellow"/>
          <w:lang w:val="en-CA"/>
        </w:rPr>
        <w:t>in a group of three</w:t>
      </w:r>
      <w:r w:rsidR="006B131A" w:rsidRPr="00C93D90">
        <w:rPr>
          <w:rFonts w:cstheme="minorHAnsi"/>
          <w:highlight w:val="yellow"/>
          <w:lang w:val="en-CA"/>
        </w:rPr>
        <w:t xml:space="preserve">. </w:t>
      </w:r>
      <w:r w:rsidR="006B131A" w:rsidRPr="7C49841D">
        <w:rPr>
          <w:lang w:val="en-CA" w:eastAsia="zh-TW"/>
        </w:rPr>
        <w:t>In each decision problem</w:t>
      </w:r>
      <w:r w:rsidR="006B131A">
        <w:rPr>
          <w:lang w:val="en-CA" w:eastAsia="zh-TW"/>
        </w:rPr>
        <w:t>,</w:t>
      </w:r>
      <w:r w:rsidR="006B131A" w:rsidRPr="7C49841D">
        <w:rPr>
          <w:lang w:val="en-CA" w:eastAsia="zh-TW"/>
        </w:rPr>
        <w:t xml:space="preserve"> </w:t>
      </w:r>
      <w:r w:rsidR="006B131A" w:rsidRPr="00E765C3">
        <w:rPr>
          <w:highlight w:val="yellow"/>
          <w:lang w:val="en-CA" w:eastAsia="zh-TW"/>
        </w:rPr>
        <w:t xml:space="preserve">each </w:t>
      </w:r>
      <w:r w:rsidR="006B131A">
        <w:rPr>
          <w:highlight w:val="yellow"/>
          <w:lang w:val="en-CA" w:eastAsia="zh-TW"/>
        </w:rPr>
        <w:t>group member</w:t>
      </w:r>
      <w:r w:rsidR="00BF6223">
        <w:rPr>
          <w:highlight w:val="yellow"/>
          <w:lang w:val="en-CA" w:eastAsia="zh-TW"/>
        </w:rPr>
        <w:t xml:space="preserve"> </w:t>
      </w:r>
      <w:r w:rsidR="006B131A">
        <w:rPr>
          <w:lang w:val="en-CA" w:eastAsia="zh-TW"/>
        </w:rPr>
        <w:t>will</w:t>
      </w:r>
      <w:r w:rsidR="006B131A" w:rsidRPr="7C49841D">
        <w:rPr>
          <w:lang w:val="en-CA" w:eastAsia="zh-TW"/>
        </w:rPr>
        <w:t xml:space="preserve"> </w:t>
      </w:r>
      <w:r w:rsidR="006B131A">
        <w:rPr>
          <w:lang w:val="en-CA" w:eastAsia="zh-TW"/>
        </w:rPr>
        <w:t xml:space="preserve">weigh up all information to </w:t>
      </w:r>
      <w:r w:rsidR="006B131A" w:rsidRPr="7C49841D">
        <w:rPr>
          <w:lang w:val="en-CA" w:eastAsia="zh-TW"/>
        </w:rPr>
        <w:t xml:space="preserve">guess the </w:t>
      </w:r>
      <w:r w:rsidR="006B131A">
        <w:rPr>
          <w:lang w:val="en-CA" w:eastAsia="zh-TW"/>
        </w:rPr>
        <w:t xml:space="preserve">Target Value </w:t>
      </w:r>
      <w:r w:rsidR="006B131A" w:rsidRPr="7C49841D">
        <w:rPr>
          <w:lang w:val="en-CA" w:eastAsia="zh-TW"/>
        </w:rPr>
        <w:t>of a hypothetical asset</w:t>
      </w:r>
      <w:r w:rsidR="006B131A">
        <w:rPr>
          <w:lang w:val="en-CA" w:eastAsia="zh-TW"/>
        </w:rPr>
        <w:t xml:space="preserve">: </w:t>
      </w:r>
    </w:p>
    <w:p w14:paraId="0E5AF7C6" w14:textId="77777777" w:rsidR="006B131A" w:rsidRDefault="006B131A" w:rsidP="006B131A">
      <w:pPr>
        <w:rPr>
          <w:lang w:val="en-CA" w:eastAsia="zh-TW"/>
        </w:rPr>
      </w:pPr>
    </w:p>
    <w:p w14:paraId="7BE5E7FE" w14:textId="3173D1EF" w:rsidR="006B131A" w:rsidRPr="004116AD" w:rsidRDefault="006B131A" w:rsidP="006B131A">
      <w:pPr>
        <w:jc w:val="center"/>
        <w:rPr>
          <w:b/>
          <w:bCs/>
          <w:lang w:val="en-CA"/>
        </w:rPr>
      </w:pPr>
      <w:r w:rsidRPr="004116AD">
        <w:rPr>
          <w:b/>
          <w:bCs/>
          <w:lang w:val="en-CA"/>
        </w:rPr>
        <w:t xml:space="preserve">Target Value = </w:t>
      </w:r>
      <w:commentRangeStart w:id="21"/>
      <w:r w:rsidRPr="004116AD">
        <w:rPr>
          <w:b/>
          <w:bCs/>
          <w:lang w:val="en-CA"/>
        </w:rPr>
        <w:t xml:space="preserve">50% </w:t>
      </w:r>
      <w:commentRangeEnd w:id="21"/>
      <w:r w:rsidRPr="00BF6223">
        <w:rPr>
          <w:rStyle w:val="a6"/>
        </w:rPr>
        <w:commentReference w:id="21"/>
      </w:r>
      <w:r w:rsidRPr="004116AD">
        <w:rPr>
          <w:b/>
          <w:bCs/>
          <w:lang w:val="en-CA"/>
        </w:rPr>
        <w:t xml:space="preserve">of </w:t>
      </w:r>
      <w:r w:rsidRPr="00BF6223">
        <w:rPr>
          <w:b/>
          <w:bCs/>
          <w:lang w:val="en-CA"/>
        </w:rPr>
        <w:t>the Value of the Asset</w:t>
      </w:r>
      <w:r w:rsidRPr="004116AD" w:rsidDel="00BB539E">
        <w:rPr>
          <w:b/>
          <w:bCs/>
          <w:lang w:val="en-CA"/>
        </w:rPr>
        <w:t xml:space="preserve"> </w:t>
      </w:r>
      <w:r w:rsidR="00A5506F" w:rsidRPr="00BF6223">
        <w:rPr>
          <w:b/>
          <w:bCs/>
          <w:lang w:val="en-CA"/>
        </w:rPr>
        <w:t xml:space="preserve">(V) </w:t>
      </w:r>
      <w:r w:rsidRPr="004116AD">
        <w:rPr>
          <w:b/>
          <w:bCs/>
          <w:lang w:val="en-CA"/>
        </w:rPr>
        <w:t>+ 50% of the Peer Price</w:t>
      </w:r>
    </w:p>
    <w:p w14:paraId="3E01E7C5" w14:textId="77777777" w:rsidR="006B131A" w:rsidRDefault="006B131A" w:rsidP="006B131A">
      <w:pPr>
        <w:rPr>
          <w:lang w:val="en-CA" w:eastAsia="zh-TW"/>
        </w:rPr>
      </w:pPr>
    </w:p>
    <w:p w14:paraId="6A254B01" w14:textId="77777777" w:rsidR="006B131A" w:rsidRDefault="006B131A" w:rsidP="006B131A">
      <w:pPr>
        <w:rPr>
          <w:b/>
          <w:bCs/>
          <w:highlight w:val="yellow"/>
          <w:lang w:val="en-CA"/>
        </w:rPr>
      </w:pPr>
    </w:p>
    <w:p w14:paraId="33BB486B" w14:textId="711F9B4B" w:rsidR="006B131A" w:rsidRPr="00732A69" w:rsidDel="004116AD" w:rsidRDefault="006B131A" w:rsidP="006B131A">
      <w:pPr>
        <w:rPr>
          <w:moveFrom w:id="22" w:author="Yi Shan Lee (DOT)" w:date="2024-06-06T13:24:00Z"/>
          <w:color w:val="1540C1"/>
          <w:highlight w:val="yellow"/>
          <w:lang w:val="en-CA"/>
        </w:rPr>
      </w:pPr>
      <w:moveFromRangeStart w:id="23" w:author="Yi Shan Lee (DOT)" w:date="2024-06-06T13:24:00Z" w:name="move168572657"/>
      <w:moveFrom w:id="24" w:author="Yi Shan Lee (DOT)" w:date="2024-06-06T13:24:00Z">
        <w:r w:rsidRPr="00BB539E" w:rsidDel="004116AD">
          <w:rPr>
            <w:color w:val="1540C1"/>
            <w:lang w:val="en-CA"/>
          </w:rPr>
          <w:t xml:space="preserve">The value of the asset </w:t>
        </w:r>
        <w:r w:rsidR="00A5506F" w:rsidRPr="00BB539E" w:rsidDel="004116AD">
          <w:rPr>
            <w:color w:val="1540C1"/>
            <w:lang w:val="en-CA"/>
          </w:rPr>
          <w:t xml:space="preserve">(V) </w:t>
        </w:r>
        <w:r w:rsidRPr="00BB539E" w:rsidDel="004116AD">
          <w:rPr>
            <w:color w:val="1540C1"/>
            <w:lang w:val="en-CA"/>
          </w:rPr>
          <w:t xml:space="preserve">is randomly determined and may vary for each decision problem. </w:t>
        </w:r>
        <w:r w:rsidRPr="00BB539E" w:rsidDel="004116AD">
          <w:rPr>
            <w:color w:val="1540C1"/>
            <w:highlight w:val="yellow"/>
            <w:lang w:val="en-CA"/>
          </w:rPr>
          <w:t>The "</w:t>
        </w:r>
        <w:commentRangeStart w:id="25"/>
        <w:r w:rsidRPr="00BB539E" w:rsidDel="004116AD">
          <w:rPr>
            <w:color w:val="1540C1"/>
            <w:highlight w:val="yellow"/>
            <w:lang w:val="en-CA"/>
          </w:rPr>
          <w:t>peer price</w:t>
        </w:r>
        <w:commentRangeEnd w:id="25"/>
        <w:r w:rsidDel="004116AD">
          <w:rPr>
            <w:rStyle w:val="a6"/>
          </w:rPr>
          <w:commentReference w:id="25"/>
        </w:r>
        <w:r w:rsidRPr="00BB539E" w:rsidDel="004116AD">
          <w:rPr>
            <w:color w:val="1540C1"/>
            <w:highlight w:val="yellow"/>
            <w:lang w:val="en-CA"/>
          </w:rPr>
          <w:t>" is calculated as the average of your two group members' guesses of their own target values.</w:t>
        </w:r>
      </w:moveFrom>
    </w:p>
    <w:moveFromRangeEnd w:id="23"/>
    <w:p w14:paraId="32D60FA8" w14:textId="77777777" w:rsidR="006B131A" w:rsidDel="004116AD" w:rsidRDefault="006B131A" w:rsidP="006B131A">
      <w:pPr>
        <w:rPr>
          <w:del w:id="26" w:author="Yi Shan Lee (DOT)" w:date="2024-06-06T13:24:00Z"/>
          <w:b/>
          <w:bCs/>
          <w:highlight w:val="yellow"/>
          <w:lang w:val="en-CA"/>
        </w:rPr>
      </w:pPr>
    </w:p>
    <w:p w14:paraId="59237141" w14:textId="77777777" w:rsidR="006B131A" w:rsidRPr="00F41D1E" w:rsidDel="004116AD" w:rsidRDefault="006B131A" w:rsidP="006B131A">
      <w:pPr>
        <w:rPr>
          <w:del w:id="27" w:author="Yi Shan Lee (DOT)" w:date="2024-06-06T13:24:00Z"/>
          <w:lang w:val="en-CA" w:eastAsia="zh-TW"/>
        </w:rPr>
      </w:pPr>
    </w:p>
    <w:p w14:paraId="76C0B586" w14:textId="5B5B7D13" w:rsidR="004116AD" w:rsidDel="004116AD" w:rsidRDefault="006B131A" w:rsidP="006B131A">
      <w:pPr>
        <w:rPr>
          <w:del w:id="28" w:author="Yi Shan Lee (DOT)" w:date="2024-06-06T13:24:00Z"/>
          <w:highlight w:val="yellow"/>
          <w:lang w:val="en-CA"/>
        </w:rPr>
      </w:pPr>
      <w:r>
        <w:rPr>
          <w:lang w:val="en-CA"/>
        </w:rPr>
        <w:t>Your</w:t>
      </w:r>
      <w:r w:rsidRPr="7C49841D">
        <w:rPr>
          <w:lang w:val="en-CA"/>
        </w:rPr>
        <w:t xml:space="preserve"> Target Value </w:t>
      </w:r>
      <w:r>
        <w:rPr>
          <w:highlight w:val="yellow"/>
          <w:lang w:val="en-CA"/>
        </w:rPr>
        <w:t xml:space="preserve">depends half on </w:t>
      </w:r>
      <w:r w:rsidRPr="7C49841D">
        <w:rPr>
          <w:highlight w:val="yellow"/>
          <w:lang w:val="en-CA"/>
        </w:rPr>
        <w:t xml:space="preserve">the value of the asset (V) and </w:t>
      </w:r>
      <w:r>
        <w:rPr>
          <w:highlight w:val="yellow"/>
          <w:lang w:val="en-CA"/>
        </w:rPr>
        <w:t>half on</w:t>
      </w:r>
      <w:r w:rsidRPr="7C49841D">
        <w:rPr>
          <w:highlight w:val="yellow"/>
          <w:lang w:val="en-CA"/>
        </w:rPr>
        <w:t xml:space="preserve"> </w:t>
      </w:r>
      <w:r>
        <w:rPr>
          <w:highlight w:val="yellow"/>
          <w:lang w:val="en-CA"/>
        </w:rPr>
        <w:t>your</w:t>
      </w:r>
      <w:r w:rsidRPr="7C49841D">
        <w:rPr>
          <w:highlight w:val="yellow"/>
          <w:lang w:val="en-CA"/>
        </w:rPr>
        <w:t xml:space="preserve"> “peer price</w:t>
      </w:r>
      <w:r>
        <w:rPr>
          <w:highlight w:val="yellow"/>
          <w:lang w:val="en-CA"/>
        </w:rPr>
        <w:t>.</w:t>
      </w:r>
      <w:r w:rsidRPr="7C49841D">
        <w:rPr>
          <w:highlight w:val="yellow"/>
          <w:lang w:val="en-CA"/>
        </w:rPr>
        <w:t>”</w:t>
      </w:r>
      <w:r>
        <w:rPr>
          <w:highlight w:val="yellow"/>
          <w:lang w:val="en-CA"/>
        </w:rPr>
        <w:t xml:space="preserve"> </w:t>
      </w:r>
      <w:moveToRangeStart w:id="29" w:author="Yi Shan Lee (DOT)" w:date="2024-06-06T13:24:00Z" w:name="move168572657"/>
      <w:moveTo w:id="30" w:author="Yi Shan Lee (DOT)" w:date="2024-06-06T13:24:00Z">
        <w:r w:rsidR="004116AD" w:rsidRPr="00BB539E">
          <w:rPr>
            <w:color w:val="1540C1"/>
            <w:lang w:val="en-CA"/>
          </w:rPr>
          <w:t xml:space="preserve">The value of the asset (V) is randomly determined and may vary for each decision problem. </w:t>
        </w:r>
        <w:r w:rsidR="004116AD" w:rsidRPr="00BB539E">
          <w:rPr>
            <w:color w:val="1540C1"/>
            <w:highlight w:val="yellow"/>
            <w:lang w:val="en-CA"/>
          </w:rPr>
          <w:t>The "</w:t>
        </w:r>
        <w:commentRangeStart w:id="31"/>
        <w:r w:rsidR="004116AD" w:rsidRPr="00BB539E">
          <w:rPr>
            <w:color w:val="1540C1"/>
            <w:highlight w:val="yellow"/>
            <w:lang w:val="en-CA"/>
          </w:rPr>
          <w:t>peer price</w:t>
        </w:r>
        <w:commentRangeEnd w:id="31"/>
        <w:r w:rsidR="004116AD">
          <w:rPr>
            <w:rStyle w:val="a6"/>
          </w:rPr>
          <w:commentReference w:id="31"/>
        </w:r>
        <w:r w:rsidR="004116AD" w:rsidRPr="00BB539E">
          <w:rPr>
            <w:color w:val="1540C1"/>
            <w:highlight w:val="yellow"/>
            <w:lang w:val="en-CA"/>
          </w:rPr>
          <w:t>" is calculated as the average of your two group members' guesses of their own target values.</w:t>
        </w:r>
      </w:moveTo>
      <w:ins w:id="32" w:author="Yi Shan Lee (DOT)" w:date="2024-06-06T13:24:00Z">
        <w:r w:rsidR="004116AD">
          <w:rPr>
            <w:highlight w:val="yellow"/>
            <w:lang w:val="en-CA"/>
          </w:rPr>
          <w:t xml:space="preserve"> </w:t>
        </w:r>
      </w:ins>
    </w:p>
    <w:p w14:paraId="266CFB48" w14:textId="77777777" w:rsidR="004116AD" w:rsidRDefault="004116AD" w:rsidP="004116AD">
      <w:pPr>
        <w:rPr>
          <w:ins w:id="33" w:author="Yi Shan Lee (DOT)" w:date="2024-06-06T13:24:00Z"/>
          <w:highlight w:val="yellow"/>
          <w:lang w:val="en-CA"/>
        </w:rPr>
      </w:pPr>
    </w:p>
    <w:p w14:paraId="5CAC08E7" w14:textId="77777777" w:rsidR="004116AD" w:rsidRPr="00732A69" w:rsidRDefault="004116AD" w:rsidP="004116AD">
      <w:pPr>
        <w:rPr>
          <w:ins w:id="34" w:author="Yi Shan Lee (DOT)" w:date="2024-06-06T13:24:00Z"/>
          <w:moveTo w:id="35" w:author="Yi Shan Lee (DOT)" w:date="2024-06-06T13:24:00Z"/>
          <w:color w:val="1540C1"/>
          <w:highlight w:val="yellow"/>
          <w:lang w:val="en-CA"/>
        </w:rPr>
      </w:pPr>
    </w:p>
    <w:moveToRangeEnd w:id="29"/>
    <w:p w14:paraId="3699CDA3" w14:textId="6FD7AA16" w:rsidR="006B131A" w:rsidRDefault="006B131A" w:rsidP="006B131A">
      <w:pPr>
        <w:rPr>
          <w:lang w:val="en-CA"/>
        </w:rPr>
      </w:pPr>
      <w:r>
        <w:rPr>
          <w:highlight w:val="yellow"/>
          <w:lang w:val="en-CA"/>
        </w:rPr>
        <w:lastRenderedPageBreak/>
        <w:t>You can maximize your potential payoff in each round by correctly predicting the value of the asset (V) and the peer price and valuing them equally.</w:t>
      </w:r>
      <w:del w:id="36" w:author="Yi Shan Lee (DOT)" w:date="2024-06-06T13:24:00Z">
        <w:r w:rsidDel="004116AD">
          <w:rPr>
            <w:lang w:val="en-CA"/>
          </w:rPr>
          <w:delText>}</w:delText>
        </w:r>
      </w:del>
    </w:p>
    <w:p w14:paraId="4572C752" w14:textId="77777777" w:rsidR="006B131A" w:rsidRPr="00BB332B" w:rsidRDefault="006B131A" w:rsidP="006B131A">
      <w:pPr>
        <w:rPr>
          <w:lang w:val="en-CA"/>
        </w:rPr>
      </w:pPr>
      <w:r>
        <w:rPr>
          <w:lang w:val="en-CA"/>
        </w:rPr>
        <w:t>(Block Button: Learn more about V)</w:t>
      </w:r>
    </w:p>
    <w:p w14:paraId="5F557E36" w14:textId="77777777" w:rsidR="006B131A" w:rsidRDefault="006B131A" w:rsidP="006B131A">
      <w:pPr>
        <w:rPr>
          <w:lang w:val="en-CA"/>
        </w:rPr>
      </w:pPr>
    </w:p>
    <w:p w14:paraId="2C366655" w14:textId="77777777" w:rsidR="00EE759E" w:rsidRDefault="00EE759E" w:rsidP="006B131A">
      <w:pPr>
        <w:rPr>
          <w:lang w:val="en-CA"/>
        </w:rPr>
      </w:pPr>
    </w:p>
    <w:p w14:paraId="4B128945" w14:textId="720ADC61" w:rsidR="00EE759E" w:rsidRPr="00BB332B" w:rsidRDefault="00EE759E" w:rsidP="006B131A">
      <w:pPr>
        <w:rPr>
          <w:lang w:val="en-CA"/>
        </w:rPr>
      </w:pPr>
      <w:r>
        <w:rPr>
          <w:lang w:val="en-CA"/>
        </w:rPr>
        <w:t>(</w:t>
      </w:r>
      <w:ins w:id="37" w:author="Yi Shan Lee (DOT)" w:date="2024-06-06T13:25:00Z">
        <w:r w:rsidR="004116AD">
          <w:rPr>
            <w:lang w:val="en-CA"/>
          </w:rPr>
          <w:t>Programing instructions: Please r</w:t>
        </w:r>
      </w:ins>
      <w:del w:id="38" w:author="Yi Shan Lee (DOT)" w:date="2024-06-06T13:25:00Z">
        <w:r w:rsidDel="004116AD">
          <w:rPr>
            <w:lang w:val="en-CA"/>
          </w:rPr>
          <w:delText>R</w:delText>
        </w:r>
      </w:del>
      <w:r>
        <w:rPr>
          <w:lang w:val="en-CA"/>
        </w:rPr>
        <w:t xml:space="preserve">epeat </w:t>
      </w:r>
      <w:proofErr w:type="gramStart"/>
      <w:r w:rsidR="001B66E5">
        <w:rPr>
          <w:lang w:val="en-CA"/>
        </w:rPr>
        <w:t>exactly the same</w:t>
      </w:r>
      <w:proofErr w:type="gramEnd"/>
      <w:r w:rsidR="001B66E5">
        <w:rPr>
          <w:lang w:val="en-CA"/>
        </w:rPr>
        <w:t xml:space="preserve"> instructions for V and signals</w:t>
      </w:r>
      <w:ins w:id="39" w:author="Yi Shan Lee (DOT)" w:date="2024-06-06T13:25:00Z">
        <w:r w:rsidR="004116AD">
          <w:rPr>
            <w:lang w:val="en-CA"/>
          </w:rPr>
          <w:t xml:space="preserve"> as in Sta</w:t>
        </w:r>
      </w:ins>
      <w:ins w:id="40" w:author="Yi Shan Lee (DOT)" w:date="2024-06-06T13:26:00Z">
        <w:r w:rsidR="004116AD">
          <w:rPr>
            <w:lang w:val="en-CA"/>
          </w:rPr>
          <w:t>ge 0</w:t>
        </w:r>
      </w:ins>
      <w:r>
        <w:rPr>
          <w:lang w:val="en-CA"/>
        </w:rPr>
        <w:t>)</w:t>
      </w:r>
    </w:p>
    <w:p w14:paraId="6DD7CD42" w14:textId="6DEC40D3" w:rsidR="006B131A" w:rsidRPr="007D639B" w:rsidRDefault="006B131A" w:rsidP="006B131A">
      <w:pPr>
        <w:rPr>
          <w:b/>
          <w:bCs/>
          <w:lang w:val="en-CA"/>
        </w:rPr>
      </w:pPr>
      <w:r>
        <w:rPr>
          <w:b/>
          <w:bCs/>
          <w:lang w:val="en-CA"/>
        </w:rPr>
        <w:t>A</w:t>
      </w:r>
      <w:r w:rsidRPr="007D639B">
        <w:rPr>
          <w:b/>
          <w:bCs/>
          <w:lang w:val="en-CA"/>
        </w:rPr>
        <w:t>sset value V</w:t>
      </w:r>
      <w:r w:rsidR="00EE759E">
        <w:rPr>
          <w:b/>
          <w:bCs/>
          <w:lang w:val="en-CA"/>
        </w:rPr>
        <w:t xml:space="preserve"> </w:t>
      </w:r>
    </w:p>
    <w:p w14:paraId="0AEA4F8C" w14:textId="77777777" w:rsidR="006B131A" w:rsidRDefault="006B131A" w:rsidP="006B131A">
      <w:pPr>
        <w:rPr>
          <w:lang w:val="en-CA"/>
        </w:rPr>
      </w:pPr>
      <w:r w:rsidRPr="001D026A">
        <w:rPr>
          <w:noProof/>
          <w:lang w:val="en-CA"/>
        </w:rPr>
        <w:drawing>
          <wp:anchor distT="0" distB="0" distL="114300" distR="114300" simplePos="0" relativeHeight="251661312" behindDoc="0" locked="0" layoutInCell="1" allowOverlap="1" wp14:anchorId="7F11524E" wp14:editId="568F6389">
            <wp:simplePos x="0" y="0"/>
            <wp:positionH relativeFrom="column">
              <wp:posOffset>-100076</wp:posOffset>
            </wp:positionH>
            <wp:positionV relativeFrom="paragraph">
              <wp:posOffset>158750</wp:posOffset>
            </wp:positionV>
            <wp:extent cx="2397937" cy="1793631"/>
            <wp:effectExtent l="0" t="0" r="2540" b="0"/>
            <wp:wrapSquare wrapText="bothSides"/>
            <wp:docPr id="2003232117"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18978" name="Picture 1" descr="A graph of a normal distribu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7937" cy="1793631"/>
                    </a:xfrm>
                    <a:prstGeom prst="rect">
                      <a:avLst/>
                    </a:prstGeom>
                  </pic:spPr>
                </pic:pic>
              </a:graphicData>
            </a:graphic>
            <wp14:sizeRelH relativeFrom="page">
              <wp14:pctWidth>0</wp14:pctWidth>
            </wp14:sizeRelH>
            <wp14:sizeRelV relativeFrom="page">
              <wp14:pctHeight>0</wp14:pctHeight>
            </wp14:sizeRelV>
          </wp:anchor>
        </w:drawing>
      </w:r>
    </w:p>
    <w:p w14:paraId="59FA56FE" w14:textId="77777777" w:rsidR="006B131A" w:rsidRDefault="006B131A" w:rsidP="006B131A">
      <w:pPr>
        <w:rPr>
          <w:lang w:val="en-CA"/>
        </w:rPr>
      </w:pPr>
      <w:r>
        <w:rPr>
          <w:lang w:val="en-CA"/>
        </w:rPr>
        <w:t xml:space="preserve">In each decision problem, </w:t>
      </w:r>
      <w:r w:rsidRPr="7C49841D">
        <w:rPr>
          <w:lang w:val="en-CA" w:eastAsia="zh-TW"/>
        </w:rPr>
        <w:t xml:space="preserve">a hypothetical </w:t>
      </w:r>
      <w:r>
        <w:rPr>
          <w:lang w:val="en-CA"/>
        </w:rPr>
        <w:t xml:space="preserve">asset with a value, </w:t>
      </w:r>
      <w:r w:rsidRPr="7C49841D">
        <w:rPr>
          <w:lang w:val="en-CA"/>
        </w:rPr>
        <w:t>V</w:t>
      </w:r>
      <w:r>
        <w:rPr>
          <w:lang w:val="en-CA"/>
        </w:rPr>
        <w:t xml:space="preserve">, ranging </w:t>
      </w:r>
      <w:r w:rsidRPr="7C49841D">
        <w:rPr>
          <w:lang w:val="en-CA"/>
        </w:rPr>
        <w:t>from 50 to 150</w:t>
      </w:r>
      <w:r>
        <w:rPr>
          <w:lang w:val="en-CA"/>
        </w:rPr>
        <w:t>,</w:t>
      </w:r>
      <w:r w:rsidRPr="7C49841D">
        <w:rPr>
          <w:lang w:val="en-CA"/>
        </w:rPr>
        <w:t xml:space="preserve"> will be randomly selected by the computer</w:t>
      </w:r>
      <w:r>
        <w:rPr>
          <w:lang w:val="en-CA"/>
        </w:rPr>
        <w:t xml:space="preserve">. </w:t>
      </w:r>
    </w:p>
    <w:p w14:paraId="73E843C2" w14:textId="77777777" w:rsidR="006B131A" w:rsidRDefault="006B131A" w:rsidP="006B131A">
      <w:pPr>
        <w:rPr>
          <w:lang w:val="en-CA"/>
        </w:rPr>
      </w:pPr>
    </w:p>
    <w:p w14:paraId="307C627D" w14:textId="77777777" w:rsidR="006B131A" w:rsidRDefault="006B131A" w:rsidP="006B131A">
      <w:pPr>
        <w:rPr>
          <w:lang w:val="en-CA"/>
        </w:rPr>
      </w:pPr>
      <w:r>
        <w:rPr>
          <w:lang w:val="en-CA"/>
        </w:rPr>
        <w:t>As</w:t>
      </w:r>
      <w:r w:rsidRPr="7C49841D">
        <w:rPr>
          <w:lang w:val="en-CA"/>
        </w:rPr>
        <w:t xml:space="preserve"> </w:t>
      </w:r>
      <w:r>
        <w:rPr>
          <w:lang w:val="en-CA"/>
        </w:rPr>
        <w:t>shown in the figure, t</w:t>
      </w:r>
      <w:r w:rsidRPr="7C49841D">
        <w:rPr>
          <w:lang w:val="en-CA"/>
        </w:rPr>
        <w:t xml:space="preserve">he height of each bar shows the chance of </w:t>
      </w:r>
      <w:r>
        <w:rPr>
          <w:lang w:val="en-CA"/>
        </w:rPr>
        <w:t>different values</w:t>
      </w:r>
      <w:r w:rsidRPr="7C49841D">
        <w:rPr>
          <w:lang w:val="en-CA"/>
        </w:rPr>
        <w:t xml:space="preserve"> being selected. 100 is the</w:t>
      </w:r>
      <w:r>
        <w:rPr>
          <w:lang w:val="en-CA"/>
        </w:rPr>
        <w:t xml:space="preserve"> average of all potential values,</w:t>
      </w:r>
      <w:r w:rsidRPr="7C49841D">
        <w:rPr>
          <w:lang w:val="en-CA"/>
        </w:rPr>
        <w:t xml:space="preserve"> and it has the highest chance of being selected as V.  Values closer to th</w:t>
      </w:r>
      <w:r>
        <w:rPr>
          <w:lang w:val="en-CA"/>
        </w:rPr>
        <w:t xml:space="preserve">is </w:t>
      </w:r>
      <w:r w:rsidRPr="00231ED3">
        <w:rPr>
          <w:b/>
          <w:bCs/>
          <w:lang w:val="en-CA"/>
        </w:rPr>
        <w:t>Mean Value</w:t>
      </w:r>
      <w:r>
        <w:rPr>
          <w:lang w:val="en-CA"/>
        </w:rPr>
        <w:t xml:space="preserve">, 100, </w:t>
      </w:r>
      <w:r w:rsidRPr="7C49841D">
        <w:rPr>
          <w:lang w:val="en-CA"/>
        </w:rPr>
        <w:t xml:space="preserve">are more likely to be selected as V than those further away from </w:t>
      </w:r>
      <w:r>
        <w:rPr>
          <w:lang w:val="en-CA"/>
        </w:rPr>
        <w:t>100</w:t>
      </w:r>
      <w:r w:rsidRPr="7C49841D">
        <w:rPr>
          <w:lang w:val="en-CA"/>
        </w:rPr>
        <w:t>.</w:t>
      </w:r>
      <w:r>
        <w:rPr>
          <w:lang w:val="en-CA"/>
        </w:rPr>
        <w:t xml:space="preserve"> </w:t>
      </w:r>
    </w:p>
    <w:p w14:paraId="2EDB1660" w14:textId="77777777" w:rsidR="006B131A" w:rsidRDefault="006B131A" w:rsidP="006B131A">
      <w:pPr>
        <w:rPr>
          <w:lang w:val="en-CA"/>
        </w:rPr>
      </w:pPr>
    </w:p>
    <w:p w14:paraId="25F626DC" w14:textId="77777777" w:rsidR="006B131A" w:rsidRDefault="006B131A" w:rsidP="006B131A">
      <w:pPr>
        <w:rPr>
          <w:b/>
          <w:bCs/>
          <w:lang w:val="en-CA"/>
        </w:rPr>
      </w:pPr>
      <w:r>
        <w:rPr>
          <w:lang w:val="en-CA"/>
        </w:rPr>
        <w:t xml:space="preserve">You will not observe V, the value of the selected asset directly, but you will </w:t>
      </w:r>
      <w:commentRangeStart w:id="41"/>
      <w:r>
        <w:rPr>
          <w:lang w:val="en-CA"/>
        </w:rPr>
        <w:t xml:space="preserve">see </w:t>
      </w:r>
      <w:commentRangeEnd w:id="41"/>
      <w:r>
        <w:rPr>
          <w:rStyle w:val="a6"/>
        </w:rPr>
        <w:commentReference w:id="41"/>
      </w:r>
      <w:r>
        <w:rPr>
          <w:lang w:val="en-CA"/>
        </w:rPr>
        <w:t xml:space="preserve">four pieces of information about V. The </w:t>
      </w:r>
      <w:r w:rsidRPr="00231ED3">
        <w:rPr>
          <w:b/>
          <w:bCs/>
          <w:lang w:val="en-CA"/>
        </w:rPr>
        <w:t>Mean Value</w:t>
      </w:r>
      <w:r>
        <w:rPr>
          <w:lang w:val="en-CA"/>
        </w:rPr>
        <w:t>, 100, is always one of them.</w:t>
      </w:r>
    </w:p>
    <w:p w14:paraId="6F3D926C" w14:textId="77777777" w:rsidR="006B131A" w:rsidRDefault="006B131A" w:rsidP="006B131A">
      <w:pPr>
        <w:rPr>
          <w:lang w:val="en-CA"/>
        </w:rPr>
      </w:pPr>
      <w:r w:rsidRPr="009475B6">
        <w:rPr>
          <w:lang w:val="en-CA"/>
        </w:rPr>
        <w:t>(Block button: “The other three pieces of information”)</w:t>
      </w:r>
    </w:p>
    <w:p w14:paraId="28272489" w14:textId="77777777" w:rsidR="006B131A" w:rsidRDefault="006B131A" w:rsidP="006B131A">
      <w:pPr>
        <w:rPr>
          <w:lang w:val="en-CA"/>
        </w:rPr>
      </w:pPr>
    </w:p>
    <w:p w14:paraId="00B15372" w14:textId="77777777" w:rsidR="006B131A" w:rsidRDefault="006B131A" w:rsidP="006B131A">
      <w:pPr>
        <w:rPr>
          <w:lang w:val="en-CA"/>
        </w:rPr>
      </w:pPr>
    </w:p>
    <w:p w14:paraId="2DDAEE51" w14:textId="77777777" w:rsidR="006B131A" w:rsidRDefault="006B131A" w:rsidP="006B131A">
      <w:pPr>
        <w:rPr>
          <w:lang w:val="en-CA"/>
        </w:rPr>
      </w:pPr>
    </w:p>
    <w:p w14:paraId="42F57238" w14:textId="77777777" w:rsidR="006B131A" w:rsidRDefault="006B131A" w:rsidP="006B131A">
      <w:pPr>
        <w:rPr>
          <w:lang w:val="en-CA"/>
        </w:rPr>
      </w:pPr>
    </w:p>
    <w:p w14:paraId="5D2B96B0" w14:textId="77777777" w:rsidR="006B131A" w:rsidRDefault="006B131A" w:rsidP="006B131A">
      <w:pPr>
        <w:rPr>
          <w:lang w:val="en-CA"/>
        </w:rPr>
      </w:pPr>
    </w:p>
    <w:p w14:paraId="6C40B2E7" w14:textId="77777777" w:rsidR="006B131A" w:rsidRPr="007D639B" w:rsidRDefault="006B131A" w:rsidP="006B131A">
      <w:pPr>
        <w:rPr>
          <w:b/>
          <w:bCs/>
          <w:lang w:val="en-CA"/>
        </w:rPr>
      </w:pPr>
      <w:r>
        <w:rPr>
          <w:b/>
          <w:bCs/>
          <w:lang w:val="en-CA"/>
        </w:rPr>
        <w:t>Three</w:t>
      </w:r>
      <w:r w:rsidRPr="007D639B">
        <w:rPr>
          <w:b/>
          <w:bCs/>
          <w:lang w:val="en-CA"/>
        </w:rPr>
        <w:t xml:space="preserve"> signals</w:t>
      </w:r>
    </w:p>
    <w:p w14:paraId="091C4760" w14:textId="77777777" w:rsidR="006B131A" w:rsidRDefault="006B131A" w:rsidP="006B131A">
      <w:pPr>
        <w:rPr>
          <w:lang w:val="en-CA"/>
        </w:rPr>
      </w:pPr>
      <w:r w:rsidRPr="001D026A">
        <w:rPr>
          <w:noProof/>
          <w:lang w:val="en-CA"/>
        </w:rPr>
        <w:drawing>
          <wp:anchor distT="0" distB="0" distL="114300" distR="114300" simplePos="0" relativeHeight="251662336" behindDoc="0" locked="0" layoutInCell="1" allowOverlap="1" wp14:anchorId="55EA5982" wp14:editId="1A78A8CB">
            <wp:simplePos x="0" y="0"/>
            <wp:positionH relativeFrom="column">
              <wp:posOffset>0</wp:posOffset>
            </wp:positionH>
            <wp:positionV relativeFrom="paragraph">
              <wp:posOffset>101573</wp:posOffset>
            </wp:positionV>
            <wp:extent cx="2399114" cy="1794511"/>
            <wp:effectExtent l="0" t="0" r="1270" b="0"/>
            <wp:wrapSquare wrapText="bothSides"/>
            <wp:docPr id="647119436" name="Picture 1" descr="A graph of a number in evaluation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163" name="Picture 1" descr="A graph of a number in evaluation repo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9114" cy="1794511"/>
                    </a:xfrm>
                    <a:prstGeom prst="rect">
                      <a:avLst/>
                    </a:prstGeom>
                  </pic:spPr>
                </pic:pic>
              </a:graphicData>
            </a:graphic>
            <wp14:sizeRelH relativeFrom="page">
              <wp14:pctWidth>0</wp14:pctWidth>
            </wp14:sizeRelH>
            <wp14:sizeRelV relativeFrom="page">
              <wp14:pctHeight>0</wp14:pctHeight>
            </wp14:sizeRelV>
          </wp:anchor>
        </w:drawing>
      </w:r>
      <w:r>
        <w:rPr>
          <w:lang w:val="en-CA"/>
        </w:rPr>
        <w:t xml:space="preserve">After V is selected, three signals about V, ranging from V-50 to V+50, will be randomly selected by the computer. </w:t>
      </w:r>
    </w:p>
    <w:p w14:paraId="1CEAE04E" w14:textId="77777777" w:rsidR="006B131A" w:rsidRDefault="006B131A" w:rsidP="006B131A">
      <w:pPr>
        <w:rPr>
          <w:lang w:val="en-CA"/>
        </w:rPr>
      </w:pPr>
    </w:p>
    <w:p w14:paraId="79ABCD2D" w14:textId="77777777" w:rsidR="006B131A" w:rsidRDefault="006B131A" w:rsidP="006B131A">
      <w:pPr>
        <w:rPr>
          <w:lang w:val="en-CA"/>
        </w:rPr>
      </w:pPr>
      <w:r>
        <w:rPr>
          <w:lang w:val="en-CA"/>
        </w:rPr>
        <w:t>Again, t</w:t>
      </w:r>
      <w:r w:rsidRPr="7C49841D">
        <w:rPr>
          <w:lang w:val="en-CA"/>
        </w:rPr>
        <w:t>he height of each bar shows the chance of each number being selected</w:t>
      </w:r>
      <w:r>
        <w:rPr>
          <w:lang w:val="en-CA"/>
        </w:rPr>
        <w:t xml:space="preserve"> as a signal</w:t>
      </w:r>
      <w:r w:rsidRPr="7C49841D">
        <w:rPr>
          <w:lang w:val="en-CA"/>
        </w:rPr>
        <w:t xml:space="preserve">. </w:t>
      </w:r>
      <w:r w:rsidRPr="00ED3049">
        <w:rPr>
          <w:lang w:val="en-CA"/>
        </w:rPr>
        <w:t xml:space="preserve">The shape is </w:t>
      </w:r>
      <w:proofErr w:type="gramStart"/>
      <w:r>
        <w:rPr>
          <w:lang w:val="en-CA"/>
        </w:rPr>
        <w:t xml:space="preserve">exactly </w:t>
      </w:r>
      <w:r w:rsidRPr="00ED3049">
        <w:rPr>
          <w:lang w:val="en-CA"/>
        </w:rPr>
        <w:t>the same</w:t>
      </w:r>
      <w:proofErr w:type="gramEnd"/>
      <w:r w:rsidRPr="00ED3049">
        <w:rPr>
          <w:lang w:val="en-CA"/>
        </w:rPr>
        <w:t xml:space="preserve"> as </w:t>
      </w:r>
      <w:r>
        <w:rPr>
          <w:lang w:val="en-CA"/>
        </w:rPr>
        <w:t xml:space="preserve">the one in </w:t>
      </w:r>
      <w:r w:rsidRPr="00ED3049">
        <w:rPr>
          <w:lang w:val="en-CA"/>
        </w:rPr>
        <w:t xml:space="preserve">the Asset Value </w:t>
      </w:r>
      <w:r>
        <w:rPr>
          <w:lang w:val="en-CA"/>
        </w:rPr>
        <w:t xml:space="preserve">figure you have seen in the last screen. </w:t>
      </w:r>
      <w:r w:rsidRPr="7C49841D">
        <w:rPr>
          <w:lang w:val="en-CA"/>
        </w:rPr>
        <w:t xml:space="preserve">The </w:t>
      </w:r>
      <w:r>
        <w:rPr>
          <w:lang w:val="en-CA"/>
        </w:rPr>
        <w:t xml:space="preserve">selected </w:t>
      </w:r>
      <w:r w:rsidRPr="7C49841D">
        <w:rPr>
          <w:lang w:val="en-CA"/>
        </w:rPr>
        <w:t xml:space="preserve">value </w:t>
      </w:r>
      <w:r>
        <w:rPr>
          <w:lang w:val="en-CA"/>
        </w:rPr>
        <w:t>V</w:t>
      </w:r>
      <w:r w:rsidRPr="7C49841D">
        <w:rPr>
          <w:lang w:val="en-CA"/>
        </w:rPr>
        <w:t xml:space="preserve"> is the</w:t>
      </w:r>
      <w:r>
        <w:rPr>
          <w:lang w:val="en-CA"/>
        </w:rPr>
        <w:t xml:space="preserve"> average of all potential signals,</w:t>
      </w:r>
      <w:r w:rsidRPr="7C49841D">
        <w:rPr>
          <w:lang w:val="en-CA"/>
        </w:rPr>
        <w:t xml:space="preserve"> and it has the highest chance of being selected as </w:t>
      </w:r>
      <w:r>
        <w:rPr>
          <w:lang w:val="en-CA"/>
        </w:rPr>
        <w:t>a signal</w:t>
      </w:r>
      <w:r w:rsidRPr="7C49841D">
        <w:rPr>
          <w:lang w:val="en-CA"/>
        </w:rPr>
        <w:t xml:space="preserve">. </w:t>
      </w:r>
    </w:p>
    <w:p w14:paraId="4EEB2411" w14:textId="77777777" w:rsidR="006B131A" w:rsidRDefault="006B131A" w:rsidP="006B131A">
      <w:pPr>
        <w:rPr>
          <w:lang w:val="en-CA"/>
        </w:rPr>
      </w:pPr>
      <w:r w:rsidRPr="7C49841D">
        <w:rPr>
          <w:lang w:val="en-CA"/>
        </w:rPr>
        <w:t xml:space="preserve"> Values closer to </w:t>
      </w:r>
      <w:r>
        <w:rPr>
          <w:lang w:val="en-CA"/>
        </w:rPr>
        <w:t xml:space="preserve">V </w:t>
      </w:r>
      <w:r w:rsidRPr="7C49841D">
        <w:rPr>
          <w:lang w:val="en-CA"/>
        </w:rPr>
        <w:t xml:space="preserve">are more likely to be selected as </w:t>
      </w:r>
      <w:r>
        <w:rPr>
          <w:lang w:val="en-CA"/>
        </w:rPr>
        <w:t xml:space="preserve">a signal </w:t>
      </w:r>
      <w:r w:rsidRPr="7C49841D">
        <w:rPr>
          <w:lang w:val="en-CA"/>
        </w:rPr>
        <w:t>than those further away from</w:t>
      </w:r>
      <w:r>
        <w:rPr>
          <w:lang w:val="en-CA"/>
        </w:rPr>
        <w:t xml:space="preserve"> V</w:t>
      </w:r>
      <w:r w:rsidRPr="7C49841D">
        <w:rPr>
          <w:lang w:val="en-CA"/>
        </w:rPr>
        <w:t>.</w:t>
      </w:r>
      <w:r>
        <w:rPr>
          <w:lang w:val="en-CA"/>
        </w:rPr>
        <w:t xml:space="preserve"> </w:t>
      </w:r>
    </w:p>
    <w:p w14:paraId="2DD38F98" w14:textId="77777777" w:rsidR="006B131A" w:rsidRPr="00227D00" w:rsidRDefault="006B131A" w:rsidP="006B131A">
      <w:pPr>
        <w:rPr>
          <w:lang w:val="en-CA"/>
        </w:rPr>
      </w:pPr>
      <w:r w:rsidRPr="00227D00">
        <w:rPr>
          <w:lang w:val="en-CA"/>
        </w:rPr>
        <w:lastRenderedPageBreak/>
        <w:t>(Block button: “</w:t>
      </w:r>
      <w:r>
        <w:rPr>
          <w:lang w:val="en-US" w:eastAsia="zh-TW"/>
        </w:rPr>
        <w:t>Proceed to Decision Problems</w:t>
      </w:r>
      <w:r w:rsidRPr="00227D00">
        <w:rPr>
          <w:lang w:val="en-CA"/>
        </w:rPr>
        <w:t>”)</w:t>
      </w:r>
    </w:p>
    <w:p w14:paraId="283897E2" w14:textId="77777777" w:rsidR="006B131A" w:rsidRDefault="006B131A" w:rsidP="006B131A">
      <w:pPr>
        <w:rPr>
          <w:lang w:val="en-CA"/>
        </w:rPr>
      </w:pPr>
    </w:p>
    <w:p w14:paraId="1E276E87" w14:textId="24DCC25E" w:rsidR="006B131A" w:rsidRDefault="006B131A" w:rsidP="006B131A">
      <w:pPr>
        <w:rPr>
          <w:b/>
          <w:bCs/>
          <w:lang w:val="en-CA"/>
        </w:rPr>
      </w:pPr>
    </w:p>
    <w:p w14:paraId="1C61AAD3" w14:textId="633232E5" w:rsidR="001B66E5" w:rsidRDefault="00D21E82" w:rsidP="006B131A">
      <w:pPr>
        <w:rPr>
          <w:b/>
          <w:bCs/>
          <w:lang w:val="en-CA"/>
        </w:rPr>
      </w:pPr>
      <w:r>
        <w:rPr>
          <w:b/>
          <w:bCs/>
          <w:lang w:val="en-CA"/>
        </w:rPr>
        <w:t>*** Vary by condition***</w:t>
      </w:r>
    </w:p>
    <w:p w14:paraId="69C7F813" w14:textId="025DE9D9" w:rsidR="006B131A" w:rsidRDefault="006B131A" w:rsidP="006B131A">
      <w:pPr>
        <w:rPr>
          <w:lang w:val="en-CA"/>
        </w:rPr>
      </w:pPr>
      <w:r>
        <w:rPr>
          <w:lang w:val="en-CA"/>
        </w:rPr>
        <w:t xml:space="preserve">Below is an example of the decision screen. In each decision problem, </w:t>
      </w:r>
      <w:r w:rsidRPr="004116AD">
        <w:rPr>
          <w:highlight w:val="lightGray"/>
          <w:lang w:val="en-CA"/>
        </w:rPr>
        <w:t>{you will see three signals</w:t>
      </w:r>
      <w:r w:rsidRPr="004116AD">
        <w:rPr>
          <w:highlight w:val="lightGray"/>
          <w:lang w:val="en-CA" w:eastAsia="zh-TW"/>
        </w:rPr>
        <w:t xml:space="preserve"> </w:t>
      </w:r>
      <w:r w:rsidRPr="004116AD">
        <w:rPr>
          <w:highlight w:val="lightGray"/>
          <w:lang w:val="en-CA"/>
        </w:rPr>
        <w:t>and the mean of all potential asset values (Mean Value)</w:t>
      </w:r>
      <w:r w:rsidR="001B66E5" w:rsidRPr="004116AD">
        <w:rPr>
          <w:highlight w:val="yellow"/>
          <w:lang w:val="en-CA"/>
        </w:rPr>
        <w:t>/</w:t>
      </w:r>
      <w:r w:rsidR="001B66E5">
        <w:rPr>
          <w:highlight w:val="yellow"/>
          <w:lang w:val="en-US" w:eastAsia="zh-TW"/>
        </w:rPr>
        <w:t>e</w:t>
      </w:r>
      <w:r w:rsidRPr="00D400A3">
        <w:rPr>
          <w:rFonts w:hint="eastAsia"/>
          <w:highlight w:val="yellow"/>
          <w:lang w:val="en-CA" w:eastAsia="zh-TW"/>
        </w:rPr>
        <w:t>a</w:t>
      </w:r>
      <w:r w:rsidRPr="00D400A3">
        <w:rPr>
          <w:highlight w:val="yellow"/>
          <w:lang w:val="en-CA"/>
        </w:rPr>
        <w:t xml:space="preserve">ch signal belongs to a group member with a </w:t>
      </w:r>
      <w:r w:rsidRPr="00E765C3">
        <w:rPr>
          <w:lang w:val="en-CA"/>
        </w:rPr>
        <w:t>{</w:t>
      </w:r>
      <w:r w:rsidRPr="00D400A3">
        <w:rPr>
          <w:highlight w:val="yellow"/>
          <w:lang w:val="en-CA"/>
        </w:rPr>
        <w:t>hidden</w:t>
      </w:r>
      <w:r w:rsidRPr="00E765C3">
        <w:rPr>
          <w:highlight w:val="cyan"/>
          <w:lang w:val="en-CA"/>
        </w:rPr>
        <w:t>/</w:t>
      </w:r>
      <w:r w:rsidRPr="00D400A3">
        <w:rPr>
          <w:highlight w:val="cyan"/>
          <w:lang w:val="en-CA"/>
        </w:rPr>
        <w:t>specified</w:t>
      </w:r>
      <w:r w:rsidRPr="004116AD">
        <w:rPr>
          <w:strike/>
          <w:highlight w:val="green"/>
          <w:lang w:val="en-CA"/>
        </w:rPr>
        <w:t>/ hidden or specified</w:t>
      </w:r>
      <w:r w:rsidRPr="00D400A3">
        <w:rPr>
          <w:highlight w:val="yellow"/>
          <w:lang w:val="en-CA"/>
        </w:rPr>
        <w:t>} preference for group culture indicated below.</w:t>
      </w:r>
      <w:r w:rsidRPr="00E765C3">
        <w:rPr>
          <w:highlight w:val="yellow"/>
          <w:lang w:val="en-CA"/>
        </w:rPr>
        <w:t xml:space="preserve"> </w:t>
      </w:r>
      <w:r w:rsidRPr="00D400A3">
        <w:rPr>
          <w:highlight w:val="yellow"/>
          <w:lang w:val="en-CA"/>
        </w:rPr>
        <w:t xml:space="preserve">Members share the same </w:t>
      </w:r>
      <w:r w:rsidRPr="00732A69">
        <w:rPr>
          <w:highlight w:val="yellow"/>
          <w:lang w:val="en-CA"/>
        </w:rPr>
        <w:t xml:space="preserve">information. </w:t>
      </w:r>
      <w:r w:rsidRPr="00BD66DE">
        <w:rPr>
          <w:strike/>
          <w:highlight w:val="yellow"/>
          <w:lang w:val="en-CA"/>
        </w:rPr>
        <w:t>You will be regrouped in each decision problem</w:t>
      </w:r>
      <w:r w:rsidRPr="00732A69">
        <w:rPr>
          <w:highlight w:val="yellow"/>
          <w:lang w:val="en-CA"/>
        </w:rPr>
        <w:t xml:space="preserve">, and </w:t>
      </w:r>
      <w:commentRangeStart w:id="42"/>
      <w:r>
        <w:rPr>
          <w:highlight w:val="yellow"/>
          <w:lang w:val="en-CA"/>
        </w:rPr>
        <w:t>your member number</w:t>
      </w:r>
      <w:r w:rsidRPr="00732A69">
        <w:rPr>
          <w:highlight w:val="yellow"/>
          <w:lang w:val="en-CA"/>
        </w:rPr>
        <w:t xml:space="preserve"> </w:t>
      </w:r>
      <w:commentRangeEnd w:id="42"/>
      <w:r>
        <w:rPr>
          <w:rStyle w:val="a6"/>
        </w:rPr>
        <w:commentReference w:id="42"/>
      </w:r>
      <w:r w:rsidRPr="00732A69">
        <w:rPr>
          <w:highlight w:val="yellow"/>
          <w:lang w:val="en-CA"/>
        </w:rPr>
        <w:t>will also be randomized across decision problems.}</w:t>
      </w:r>
    </w:p>
    <w:p w14:paraId="3784D23C" w14:textId="77777777" w:rsidR="006B131A" w:rsidRDefault="006B131A" w:rsidP="006B131A">
      <w:pPr>
        <w:rPr>
          <w:lang w:val="en-CA"/>
        </w:rPr>
      </w:pPr>
    </w:p>
    <w:p w14:paraId="7D821FC2" w14:textId="77777777" w:rsidR="006B131A" w:rsidRPr="00D400A3" w:rsidRDefault="006B131A" w:rsidP="006B131A"/>
    <w:p w14:paraId="04095F20" w14:textId="664B7532" w:rsidR="006B131A" w:rsidRPr="00AC6BE1" w:rsidRDefault="006B131A" w:rsidP="006B131A">
      <w:pPr>
        <w:rPr>
          <w:lang w:val="en-CA"/>
        </w:rPr>
      </w:pPr>
      <w:r w:rsidRPr="00AC6BE1">
        <w:rPr>
          <w:highlight w:val="lightGray"/>
          <w:lang w:val="en-CA"/>
        </w:rPr>
        <w:t>Table for s</w:t>
      </w:r>
      <w:r w:rsidR="001B66E5" w:rsidRPr="00AC6BE1">
        <w:rPr>
          <w:highlight w:val="lightGray"/>
          <w:lang w:val="en-CA"/>
        </w:rPr>
        <w:t>ignals without ownership</w:t>
      </w:r>
    </w:p>
    <w:tbl>
      <w:tblPr>
        <w:tblStyle w:val="a3"/>
        <w:tblW w:w="9016" w:type="dxa"/>
        <w:tblLook w:val="04A0" w:firstRow="1" w:lastRow="0" w:firstColumn="1" w:lastColumn="0" w:noHBand="0" w:noVBand="1"/>
      </w:tblPr>
      <w:tblGrid>
        <w:gridCol w:w="1836"/>
        <w:gridCol w:w="1795"/>
        <w:gridCol w:w="1795"/>
        <w:gridCol w:w="1795"/>
        <w:gridCol w:w="1795"/>
      </w:tblGrid>
      <w:tr w:rsidR="006B131A" w14:paraId="1CA30680" w14:textId="77777777" w:rsidTr="00BD66DE">
        <w:trPr>
          <w:trHeight w:val="337"/>
        </w:trPr>
        <w:tc>
          <w:tcPr>
            <w:tcW w:w="1836" w:type="dxa"/>
          </w:tcPr>
          <w:p w14:paraId="7692F5A9" w14:textId="77777777" w:rsidR="006B131A" w:rsidRDefault="006B131A" w:rsidP="00BD66DE">
            <w:pPr>
              <w:rPr>
                <w:lang w:val="en-CA"/>
              </w:rPr>
            </w:pPr>
          </w:p>
        </w:tc>
        <w:tc>
          <w:tcPr>
            <w:tcW w:w="1795" w:type="dxa"/>
          </w:tcPr>
          <w:p w14:paraId="7EE74695" w14:textId="77777777" w:rsidR="006B131A" w:rsidRDefault="006B131A" w:rsidP="00BD66DE">
            <w:pPr>
              <w:jc w:val="center"/>
              <w:rPr>
                <w:lang w:val="en-CA"/>
              </w:rPr>
            </w:pPr>
            <w:r w:rsidRPr="7C49841D">
              <w:rPr>
                <w:lang w:val="en-CA"/>
              </w:rPr>
              <w:t>Signal 1</w:t>
            </w:r>
          </w:p>
        </w:tc>
        <w:tc>
          <w:tcPr>
            <w:tcW w:w="1795" w:type="dxa"/>
          </w:tcPr>
          <w:p w14:paraId="098BBB71" w14:textId="77777777" w:rsidR="006B131A" w:rsidRDefault="006B131A" w:rsidP="00BD66DE">
            <w:pPr>
              <w:jc w:val="center"/>
              <w:rPr>
                <w:lang w:val="en-CA"/>
              </w:rPr>
            </w:pPr>
            <w:r w:rsidRPr="7C49841D">
              <w:rPr>
                <w:lang w:val="en-CA"/>
              </w:rPr>
              <w:t>Signal 2</w:t>
            </w:r>
          </w:p>
        </w:tc>
        <w:tc>
          <w:tcPr>
            <w:tcW w:w="1795" w:type="dxa"/>
          </w:tcPr>
          <w:p w14:paraId="50A29486" w14:textId="77777777" w:rsidR="006B131A" w:rsidRDefault="006B131A" w:rsidP="00BD66DE">
            <w:pPr>
              <w:jc w:val="center"/>
              <w:rPr>
                <w:lang w:val="en-CA"/>
              </w:rPr>
            </w:pPr>
            <w:r w:rsidRPr="7C49841D">
              <w:rPr>
                <w:lang w:val="en-CA"/>
              </w:rPr>
              <w:t>Signal 3</w:t>
            </w:r>
          </w:p>
        </w:tc>
        <w:tc>
          <w:tcPr>
            <w:tcW w:w="1795" w:type="dxa"/>
          </w:tcPr>
          <w:p w14:paraId="0828B48C" w14:textId="77777777" w:rsidR="006B131A" w:rsidRPr="7C49841D" w:rsidRDefault="006B131A" w:rsidP="00BD66DE">
            <w:pPr>
              <w:jc w:val="center"/>
              <w:rPr>
                <w:lang w:val="en-CA"/>
              </w:rPr>
            </w:pPr>
            <w:r w:rsidRPr="00F41D1E">
              <w:rPr>
                <w:lang w:val="en-CA"/>
              </w:rPr>
              <w:t>Mean Value</w:t>
            </w:r>
          </w:p>
        </w:tc>
      </w:tr>
      <w:tr w:rsidR="006B131A" w14:paraId="11F7928A" w14:textId="77777777" w:rsidTr="00BD66DE">
        <w:tc>
          <w:tcPr>
            <w:tcW w:w="1836" w:type="dxa"/>
          </w:tcPr>
          <w:p w14:paraId="353D1359" w14:textId="77777777" w:rsidR="006B131A" w:rsidRDefault="006B131A" w:rsidP="00BD66DE">
            <w:pPr>
              <w:rPr>
                <w:lang w:val="en-CA"/>
              </w:rPr>
            </w:pPr>
            <w:r>
              <w:rPr>
                <w:lang w:val="en-CA"/>
              </w:rPr>
              <w:t>Information</w:t>
            </w:r>
          </w:p>
        </w:tc>
        <w:tc>
          <w:tcPr>
            <w:tcW w:w="1795" w:type="dxa"/>
          </w:tcPr>
          <w:p w14:paraId="031C15AD" w14:textId="77777777" w:rsidR="006B131A" w:rsidRDefault="006B131A" w:rsidP="00BD66DE">
            <w:pPr>
              <w:jc w:val="center"/>
              <w:rPr>
                <w:lang w:val="en-CA"/>
              </w:rPr>
            </w:pPr>
            <w:r>
              <w:rPr>
                <w:lang w:val="en-CA"/>
              </w:rPr>
              <w:t>98</w:t>
            </w:r>
          </w:p>
        </w:tc>
        <w:tc>
          <w:tcPr>
            <w:tcW w:w="1795" w:type="dxa"/>
          </w:tcPr>
          <w:p w14:paraId="6778473E" w14:textId="77777777" w:rsidR="006B131A" w:rsidRDefault="006B131A" w:rsidP="00BD66DE">
            <w:pPr>
              <w:jc w:val="center"/>
              <w:rPr>
                <w:lang w:val="en-CA"/>
              </w:rPr>
            </w:pPr>
            <w:r>
              <w:rPr>
                <w:lang w:val="en-CA"/>
              </w:rPr>
              <w:t>103</w:t>
            </w:r>
          </w:p>
        </w:tc>
        <w:tc>
          <w:tcPr>
            <w:tcW w:w="1795" w:type="dxa"/>
          </w:tcPr>
          <w:p w14:paraId="0C51F49D" w14:textId="77777777" w:rsidR="006B131A" w:rsidRDefault="006B131A" w:rsidP="00BD66DE">
            <w:pPr>
              <w:jc w:val="center"/>
              <w:rPr>
                <w:lang w:val="en-CA"/>
              </w:rPr>
            </w:pPr>
            <w:r>
              <w:rPr>
                <w:lang w:val="en-CA"/>
              </w:rPr>
              <w:t>99</w:t>
            </w:r>
          </w:p>
        </w:tc>
        <w:tc>
          <w:tcPr>
            <w:tcW w:w="1795" w:type="dxa"/>
          </w:tcPr>
          <w:p w14:paraId="3F21E268" w14:textId="77777777" w:rsidR="006B131A" w:rsidRDefault="006B131A" w:rsidP="00BD66DE">
            <w:pPr>
              <w:jc w:val="center"/>
              <w:rPr>
                <w:lang w:val="en-CA"/>
              </w:rPr>
            </w:pPr>
            <w:r>
              <w:rPr>
                <w:lang w:val="en-CA"/>
              </w:rPr>
              <w:t>100</w:t>
            </w:r>
          </w:p>
        </w:tc>
      </w:tr>
      <w:tr w:rsidR="006B131A" w14:paraId="7716BAE4" w14:textId="77777777" w:rsidTr="00BD66DE">
        <w:tc>
          <w:tcPr>
            <w:tcW w:w="1836" w:type="dxa"/>
          </w:tcPr>
          <w:p w14:paraId="61BD7B0B" w14:textId="77777777" w:rsidR="006B131A" w:rsidRDefault="006B131A" w:rsidP="00BD66DE">
            <w:pPr>
              <w:rPr>
                <w:lang w:val="en-CA"/>
              </w:rPr>
            </w:pPr>
            <w:r>
              <w:rPr>
                <w:lang w:val="en-CA"/>
              </w:rPr>
              <w:t>Allocation of tokens</w:t>
            </w:r>
          </w:p>
        </w:tc>
        <w:tc>
          <w:tcPr>
            <w:tcW w:w="1795" w:type="dxa"/>
          </w:tcPr>
          <w:p w14:paraId="3D2636B4" w14:textId="77777777" w:rsidR="006B131A" w:rsidRDefault="006B131A" w:rsidP="00BD66DE">
            <w:pPr>
              <w:rPr>
                <w:lang w:val="en-CA"/>
              </w:rPr>
            </w:pPr>
          </w:p>
        </w:tc>
        <w:tc>
          <w:tcPr>
            <w:tcW w:w="1795" w:type="dxa"/>
          </w:tcPr>
          <w:p w14:paraId="7E0D6BD5" w14:textId="77777777" w:rsidR="006B131A" w:rsidRDefault="006B131A" w:rsidP="00BD66DE">
            <w:pPr>
              <w:rPr>
                <w:lang w:val="en-CA"/>
              </w:rPr>
            </w:pPr>
          </w:p>
        </w:tc>
        <w:tc>
          <w:tcPr>
            <w:tcW w:w="1795" w:type="dxa"/>
          </w:tcPr>
          <w:p w14:paraId="63EEBF6A" w14:textId="77777777" w:rsidR="006B131A" w:rsidRDefault="006B131A" w:rsidP="00BD66DE">
            <w:pPr>
              <w:rPr>
                <w:lang w:val="en-CA"/>
              </w:rPr>
            </w:pPr>
          </w:p>
        </w:tc>
        <w:tc>
          <w:tcPr>
            <w:tcW w:w="1795" w:type="dxa"/>
          </w:tcPr>
          <w:p w14:paraId="59323B38" w14:textId="77777777" w:rsidR="006B131A" w:rsidRDefault="006B131A" w:rsidP="00BD66DE">
            <w:pPr>
              <w:rPr>
                <w:lang w:val="en-CA"/>
              </w:rPr>
            </w:pPr>
          </w:p>
        </w:tc>
      </w:tr>
    </w:tbl>
    <w:p w14:paraId="3E0CBE14" w14:textId="77777777" w:rsidR="006B131A" w:rsidRPr="001B66E5" w:rsidRDefault="006B131A" w:rsidP="006B131A">
      <w:pPr>
        <w:rPr>
          <w:lang w:val="en-CA"/>
        </w:rPr>
      </w:pPr>
    </w:p>
    <w:p w14:paraId="09E4EBD9" w14:textId="12A2FAD9" w:rsidR="006B131A" w:rsidRPr="00AC6BE1" w:rsidRDefault="006B131A" w:rsidP="006B131A">
      <w:pPr>
        <w:rPr>
          <w:lang w:val="en-CA"/>
        </w:rPr>
      </w:pPr>
      <w:r w:rsidRPr="00AC6BE1">
        <w:rPr>
          <w:highlight w:val="yellow"/>
          <w:lang w:val="en-CA"/>
        </w:rPr>
        <w:t>Table for</w:t>
      </w:r>
      <w:r w:rsidR="001B66E5" w:rsidRPr="00AC6BE1">
        <w:rPr>
          <w:highlight w:val="yellow"/>
          <w:lang w:val="en-CA"/>
        </w:rPr>
        <w:t xml:space="preserve"> with ownership but</w:t>
      </w:r>
      <w:r w:rsidRPr="00AC6BE1">
        <w:rPr>
          <w:highlight w:val="yellow"/>
          <w:lang w:val="en-CA"/>
        </w:rPr>
        <w:t xml:space="preserve"> </w:t>
      </w:r>
      <w:commentRangeStart w:id="43"/>
      <w:commentRangeStart w:id="44"/>
      <w:r w:rsidRPr="00AC6BE1">
        <w:rPr>
          <w:highlight w:val="yellow"/>
          <w:lang w:val="en-CA"/>
        </w:rPr>
        <w:t xml:space="preserve">hidden </w:t>
      </w:r>
      <w:r w:rsidR="001B66E5" w:rsidRPr="00AC6BE1">
        <w:rPr>
          <w:highlight w:val="yellow"/>
          <w:lang w:val="en-CA"/>
        </w:rPr>
        <w:t>preference</w:t>
      </w:r>
      <w:commentRangeEnd w:id="43"/>
      <w:r w:rsidR="00AC6BE1">
        <w:rPr>
          <w:rStyle w:val="a6"/>
        </w:rPr>
        <w:commentReference w:id="43"/>
      </w:r>
      <w:commentRangeEnd w:id="44"/>
      <w:r w:rsidR="00011485">
        <w:rPr>
          <w:rStyle w:val="a6"/>
        </w:rPr>
        <w:commentReference w:id="44"/>
      </w:r>
    </w:p>
    <w:tbl>
      <w:tblPr>
        <w:tblStyle w:val="a3"/>
        <w:tblW w:w="9016" w:type="dxa"/>
        <w:tblLook w:val="04A0" w:firstRow="1" w:lastRow="0" w:firstColumn="1" w:lastColumn="0" w:noHBand="0" w:noVBand="1"/>
      </w:tblPr>
      <w:tblGrid>
        <w:gridCol w:w="1836"/>
        <w:gridCol w:w="1795"/>
        <w:gridCol w:w="1795"/>
        <w:gridCol w:w="1795"/>
        <w:gridCol w:w="1795"/>
      </w:tblGrid>
      <w:tr w:rsidR="006B131A" w14:paraId="41415C24" w14:textId="77777777" w:rsidTr="00BD66DE">
        <w:trPr>
          <w:trHeight w:val="337"/>
        </w:trPr>
        <w:tc>
          <w:tcPr>
            <w:tcW w:w="1836" w:type="dxa"/>
          </w:tcPr>
          <w:p w14:paraId="2E388A7F" w14:textId="77777777" w:rsidR="006B131A" w:rsidRPr="00AC6BE1" w:rsidRDefault="006B131A" w:rsidP="00BD66DE">
            <w:pPr>
              <w:rPr>
                <w:lang w:val="en-CA"/>
              </w:rPr>
            </w:pPr>
          </w:p>
        </w:tc>
        <w:tc>
          <w:tcPr>
            <w:tcW w:w="1795" w:type="dxa"/>
          </w:tcPr>
          <w:p w14:paraId="4A25F97C" w14:textId="77777777" w:rsidR="006B131A" w:rsidRPr="00AC6BE1" w:rsidRDefault="006B131A" w:rsidP="00BD66DE">
            <w:pPr>
              <w:jc w:val="center"/>
              <w:rPr>
                <w:lang w:val="en-CA"/>
              </w:rPr>
            </w:pPr>
            <w:r w:rsidRPr="00AC6BE1">
              <w:rPr>
                <w:lang w:val="en-CA"/>
              </w:rPr>
              <w:t>Member 1</w:t>
            </w:r>
          </w:p>
        </w:tc>
        <w:tc>
          <w:tcPr>
            <w:tcW w:w="1795" w:type="dxa"/>
          </w:tcPr>
          <w:p w14:paraId="2DE0F199" w14:textId="77777777" w:rsidR="006B131A" w:rsidRPr="00AC6BE1" w:rsidRDefault="006B131A" w:rsidP="00BD66DE">
            <w:pPr>
              <w:jc w:val="center"/>
              <w:rPr>
                <w:lang w:val="en-CA"/>
              </w:rPr>
            </w:pPr>
            <w:r w:rsidRPr="00AC6BE1">
              <w:rPr>
                <w:lang w:val="en-CA"/>
              </w:rPr>
              <w:t>Member 2 (me)</w:t>
            </w:r>
          </w:p>
        </w:tc>
        <w:tc>
          <w:tcPr>
            <w:tcW w:w="1795" w:type="dxa"/>
          </w:tcPr>
          <w:p w14:paraId="29A15579" w14:textId="77777777" w:rsidR="006B131A" w:rsidRPr="00AC6BE1" w:rsidRDefault="006B131A" w:rsidP="00BD66DE">
            <w:pPr>
              <w:jc w:val="center"/>
              <w:rPr>
                <w:lang w:val="en-CA"/>
              </w:rPr>
            </w:pPr>
            <w:r w:rsidRPr="00AC6BE1">
              <w:rPr>
                <w:lang w:val="en-CA"/>
              </w:rPr>
              <w:t>Member 3</w:t>
            </w:r>
          </w:p>
        </w:tc>
        <w:tc>
          <w:tcPr>
            <w:tcW w:w="1795" w:type="dxa"/>
          </w:tcPr>
          <w:p w14:paraId="2D58C319" w14:textId="77777777" w:rsidR="006B131A" w:rsidRPr="7C49841D" w:rsidRDefault="006B131A" w:rsidP="00BD66DE">
            <w:pPr>
              <w:jc w:val="center"/>
              <w:rPr>
                <w:lang w:val="en-CA"/>
              </w:rPr>
            </w:pPr>
            <w:r w:rsidRPr="00AC6BE1">
              <w:rPr>
                <w:lang w:val="en-CA"/>
              </w:rPr>
              <w:t>Mean Value</w:t>
            </w:r>
          </w:p>
        </w:tc>
      </w:tr>
      <w:tr w:rsidR="006B131A" w14:paraId="7E5C8DAA" w14:textId="77777777" w:rsidTr="00BD66DE">
        <w:tc>
          <w:tcPr>
            <w:tcW w:w="1836" w:type="dxa"/>
          </w:tcPr>
          <w:p w14:paraId="0378A48D" w14:textId="77777777" w:rsidR="006B131A" w:rsidRDefault="006B131A" w:rsidP="00BD66DE">
            <w:pPr>
              <w:rPr>
                <w:lang w:val="en-CA"/>
              </w:rPr>
            </w:pPr>
            <w:r>
              <w:rPr>
                <w:lang w:val="en-CA"/>
              </w:rPr>
              <w:t>Information</w:t>
            </w:r>
          </w:p>
        </w:tc>
        <w:tc>
          <w:tcPr>
            <w:tcW w:w="1795" w:type="dxa"/>
          </w:tcPr>
          <w:p w14:paraId="464D7609" w14:textId="77777777" w:rsidR="006B131A" w:rsidRDefault="006B131A" w:rsidP="00BD66DE">
            <w:pPr>
              <w:jc w:val="center"/>
              <w:rPr>
                <w:lang w:val="en-CA"/>
              </w:rPr>
            </w:pPr>
            <w:r>
              <w:rPr>
                <w:lang w:val="en-CA"/>
              </w:rPr>
              <w:t>98</w:t>
            </w:r>
          </w:p>
        </w:tc>
        <w:tc>
          <w:tcPr>
            <w:tcW w:w="1795" w:type="dxa"/>
          </w:tcPr>
          <w:p w14:paraId="24B615AE" w14:textId="77777777" w:rsidR="006B131A" w:rsidRDefault="006B131A" w:rsidP="00BD66DE">
            <w:pPr>
              <w:jc w:val="center"/>
              <w:rPr>
                <w:lang w:val="en-CA"/>
              </w:rPr>
            </w:pPr>
            <w:r>
              <w:rPr>
                <w:lang w:val="en-CA"/>
              </w:rPr>
              <w:t>103</w:t>
            </w:r>
          </w:p>
        </w:tc>
        <w:tc>
          <w:tcPr>
            <w:tcW w:w="1795" w:type="dxa"/>
          </w:tcPr>
          <w:p w14:paraId="786A88F4" w14:textId="77777777" w:rsidR="006B131A" w:rsidRDefault="006B131A" w:rsidP="00BD66DE">
            <w:pPr>
              <w:jc w:val="center"/>
              <w:rPr>
                <w:lang w:val="en-CA"/>
              </w:rPr>
            </w:pPr>
            <w:r>
              <w:rPr>
                <w:lang w:val="en-CA"/>
              </w:rPr>
              <w:t>99</w:t>
            </w:r>
          </w:p>
        </w:tc>
        <w:tc>
          <w:tcPr>
            <w:tcW w:w="1795" w:type="dxa"/>
          </w:tcPr>
          <w:p w14:paraId="2A14E331" w14:textId="77777777" w:rsidR="006B131A" w:rsidRDefault="006B131A" w:rsidP="00BD66DE">
            <w:pPr>
              <w:jc w:val="center"/>
              <w:rPr>
                <w:lang w:val="en-CA"/>
              </w:rPr>
            </w:pPr>
            <w:r>
              <w:rPr>
                <w:lang w:val="en-CA"/>
              </w:rPr>
              <w:t>100</w:t>
            </w:r>
          </w:p>
        </w:tc>
      </w:tr>
      <w:tr w:rsidR="006B131A" w14:paraId="112C3766" w14:textId="77777777" w:rsidTr="00BD66DE">
        <w:tc>
          <w:tcPr>
            <w:tcW w:w="1836" w:type="dxa"/>
          </w:tcPr>
          <w:p w14:paraId="3FB39BCF" w14:textId="77777777" w:rsidR="006B131A" w:rsidRDefault="006B131A" w:rsidP="00BD66DE">
            <w:pPr>
              <w:rPr>
                <w:lang w:val="en-CA"/>
              </w:rPr>
            </w:pPr>
            <w:r>
              <w:rPr>
                <w:lang w:val="en-CA"/>
              </w:rPr>
              <w:t>Allocation of tokens</w:t>
            </w:r>
          </w:p>
        </w:tc>
        <w:tc>
          <w:tcPr>
            <w:tcW w:w="1795" w:type="dxa"/>
          </w:tcPr>
          <w:p w14:paraId="686D2126" w14:textId="77777777" w:rsidR="006B131A" w:rsidRDefault="006B131A" w:rsidP="00BD66DE">
            <w:pPr>
              <w:rPr>
                <w:lang w:val="en-CA"/>
              </w:rPr>
            </w:pPr>
          </w:p>
        </w:tc>
        <w:tc>
          <w:tcPr>
            <w:tcW w:w="1795" w:type="dxa"/>
          </w:tcPr>
          <w:p w14:paraId="3D9D9D8D" w14:textId="77777777" w:rsidR="006B131A" w:rsidRDefault="006B131A" w:rsidP="00BD66DE">
            <w:pPr>
              <w:rPr>
                <w:lang w:val="en-CA"/>
              </w:rPr>
            </w:pPr>
          </w:p>
        </w:tc>
        <w:tc>
          <w:tcPr>
            <w:tcW w:w="1795" w:type="dxa"/>
          </w:tcPr>
          <w:p w14:paraId="62B1EF88" w14:textId="77777777" w:rsidR="006B131A" w:rsidRDefault="006B131A" w:rsidP="00BD66DE">
            <w:pPr>
              <w:rPr>
                <w:lang w:val="en-CA"/>
              </w:rPr>
            </w:pPr>
          </w:p>
        </w:tc>
        <w:tc>
          <w:tcPr>
            <w:tcW w:w="1795" w:type="dxa"/>
          </w:tcPr>
          <w:p w14:paraId="5F3F0EEB" w14:textId="77777777" w:rsidR="006B131A" w:rsidRDefault="006B131A" w:rsidP="00BD66DE">
            <w:pPr>
              <w:rPr>
                <w:lang w:val="en-CA"/>
              </w:rPr>
            </w:pPr>
          </w:p>
        </w:tc>
      </w:tr>
    </w:tbl>
    <w:p w14:paraId="6855F85A" w14:textId="77777777" w:rsidR="006B131A" w:rsidRDefault="006B131A" w:rsidP="006B131A">
      <w:pPr>
        <w:rPr>
          <w:color w:val="A6A6A6" w:themeColor="background1" w:themeShade="A6"/>
          <w:lang w:val="en-CA"/>
        </w:rPr>
      </w:pPr>
    </w:p>
    <w:p w14:paraId="129CC37D" w14:textId="77777777" w:rsidR="006B131A" w:rsidRDefault="006B131A" w:rsidP="006B131A">
      <w:pPr>
        <w:rPr>
          <w:color w:val="A6A6A6" w:themeColor="background1" w:themeShade="A6"/>
          <w:lang w:val="en-CA"/>
        </w:rPr>
      </w:pPr>
    </w:p>
    <w:p w14:paraId="23045DCA" w14:textId="77777777" w:rsidR="006B131A" w:rsidRDefault="006B131A" w:rsidP="006B131A">
      <w:pPr>
        <w:rPr>
          <w:color w:val="A6A6A6" w:themeColor="background1" w:themeShade="A6"/>
          <w:lang w:val="en-CA"/>
        </w:rPr>
      </w:pPr>
    </w:p>
    <w:p w14:paraId="798EDDE1" w14:textId="4F6F0823" w:rsidR="006B131A" w:rsidRPr="001B66E5" w:rsidRDefault="006B131A" w:rsidP="006B131A">
      <w:pPr>
        <w:rPr>
          <w:lang w:val="en-CA"/>
        </w:rPr>
      </w:pPr>
      <w:r w:rsidRPr="001B66E5">
        <w:rPr>
          <w:highlight w:val="cyan"/>
          <w:lang w:val="en-CA"/>
        </w:rPr>
        <w:t>(</w:t>
      </w:r>
      <w:r w:rsidR="001B66E5" w:rsidRPr="001B66E5">
        <w:rPr>
          <w:highlight w:val="cyan"/>
          <w:lang w:val="en-CA"/>
        </w:rPr>
        <w:t>Table for with ownership &amp; specified preference</w:t>
      </w:r>
      <w:r w:rsidRPr="001B66E5">
        <w:rPr>
          <w:highlight w:val="cyan"/>
          <w:lang w:val="en-CA"/>
        </w:rPr>
        <w:t>)</w:t>
      </w:r>
    </w:p>
    <w:p w14:paraId="78E2F639" w14:textId="77777777" w:rsidR="006B131A" w:rsidRDefault="006B131A" w:rsidP="006B131A">
      <w:pPr>
        <w:rPr>
          <w:lang w:val="en-CA"/>
        </w:rPr>
      </w:pPr>
    </w:p>
    <w:p w14:paraId="360CE1B8" w14:textId="77777777" w:rsidR="006B131A" w:rsidRPr="004116AD" w:rsidRDefault="006B131A" w:rsidP="006B131A">
      <w:pPr>
        <w:numPr>
          <w:ilvl w:val="0"/>
          <w:numId w:val="2"/>
        </w:numPr>
        <w:spacing w:line="276" w:lineRule="auto"/>
      </w:pPr>
      <w:commentRangeStart w:id="45"/>
      <w:r w:rsidRPr="004116AD">
        <w:t xml:space="preserve">I </w:t>
      </w:r>
      <w:commentRangeStart w:id="46"/>
      <w:r w:rsidRPr="0034724A">
        <w:t xml:space="preserve">prefer </w:t>
      </w:r>
      <w:commentRangeEnd w:id="46"/>
      <w:r w:rsidRPr="0034724A">
        <w:rPr>
          <w:rStyle w:val="a6"/>
        </w:rPr>
        <w:commentReference w:id="46"/>
      </w:r>
      <w:r w:rsidRPr="0034724A">
        <w:t xml:space="preserve">a group culture </w:t>
      </w:r>
      <w:r w:rsidRPr="004116AD">
        <w:t>that values individual talents and autonomy, where each member is empowered to navigate their own path.</w:t>
      </w:r>
    </w:p>
    <w:p w14:paraId="273C10CF" w14:textId="77777777" w:rsidR="006B131A" w:rsidRPr="004116AD" w:rsidRDefault="006B131A" w:rsidP="006B131A">
      <w:pPr>
        <w:pStyle w:val="a4"/>
        <w:numPr>
          <w:ilvl w:val="0"/>
          <w:numId w:val="11"/>
        </w:numPr>
        <w:spacing w:line="276" w:lineRule="auto"/>
      </w:pPr>
      <w:commentRangeStart w:id="47"/>
      <w:r w:rsidRPr="004116AD">
        <w:t>I</w:t>
      </w:r>
      <w:commentRangeEnd w:id="47"/>
      <w:r w:rsidR="000E4E6A">
        <w:rPr>
          <w:rStyle w:val="a6"/>
        </w:rPr>
        <w:commentReference w:id="47"/>
      </w:r>
      <w:r w:rsidRPr="004116AD">
        <w:t xml:space="preserve"> </w:t>
      </w:r>
      <w:r w:rsidRPr="0034724A">
        <w:t xml:space="preserve">prefer a group culture </w:t>
      </w:r>
      <w:r w:rsidRPr="004116AD">
        <w:t>that prioritizes community and collective responsibility, where all members work together towards shared goals.</w:t>
      </w:r>
      <w:commentRangeEnd w:id="45"/>
      <w:r w:rsidR="00AF48ED">
        <w:rPr>
          <w:rStyle w:val="a6"/>
        </w:rPr>
        <w:commentReference w:id="45"/>
      </w:r>
    </w:p>
    <w:p w14:paraId="465D9B2F" w14:textId="77777777" w:rsidR="006B131A" w:rsidRPr="00AF36AA" w:rsidRDefault="006B131A" w:rsidP="006B131A"/>
    <w:p w14:paraId="10172694" w14:textId="77777777" w:rsidR="006B131A" w:rsidRDefault="006B131A" w:rsidP="006B131A">
      <w:pPr>
        <w:rPr>
          <w:lang w:val="en-CA"/>
        </w:rPr>
      </w:pPr>
    </w:p>
    <w:tbl>
      <w:tblPr>
        <w:tblStyle w:val="a3"/>
        <w:tblW w:w="9016" w:type="dxa"/>
        <w:tblLook w:val="04A0" w:firstRow="1" w:lastRow="0" w:firstColumn="1" w:lastColumn="0" w:noHBand="0" w:noVBand="1"/>
      </w:tblPr>
      <w:tblGrid>
        <w:gridCol w:w="1420"/>
        <w:gridCol w:w="2006"/>
        <w:gridCol w:w="1975"/>
        <w:gridCol w:w="1974"/>
        <w:gridCol w:w="1641"/>
      </w:tblGrid>
      <w:tr w:rsidR="006B131A" w:rsidRPr="0034724A" w14:paraId="74699E9A" w14:textId="77777777" w:rsidTr="00BD66DE">
        <w:trPr>
          <w:trHeight w:val="337"/>
        </w:trPr>
        <w:tc>
          <w:tcPr>
            <w:tcW w:w="1381" w:type="dxa"/>
            <w:tcBorders>
              <w:bottom w:val="nil"/>
            </w:tcBorders>
          </w:tcPr>
          <w:p w14:paraId="632FC0B3" w14:textId="77777777" w:rsidR="006B131A" w:rsidRPr="004116AD" w:rsidRDefault="006B131A" w:rsidP="00BD66DE">
            <w:pPr>
              <w:rPr>
                <w:highlight w:val="cyan"/>
                <w:lang w:val="en-CA"/>
              </w:rPr>
            </w:pPr>
          </w:p>
        </w:tc>
        <w:tc>
          <w:tcPr>
            <w:tcW w:w="2016" w:type="dxa"/>
            <w:tcBorders>
              <w:bottom w:val="nil"/>
            </w:tcBorders>
          </w:tcPr>
          <w:p w14:paraId="3A007110" w14:textId="77777777" w:rsidR="006B131A" w:rsidRPr="004116AD" w:rsidRDefault="006B131A" w:rsidP="00BD66DE">
            <w:pPr>
              <w:jc w:val="center"/>
              <w:rPr>
                <w:highlight w:val="cyan"/>
                <w:lang w:val="en-CA"/>
              </w:rPr>
            </w:pPr>
            <w:r w:rsidRPr="004116AD">
              <w:rPr>
                <w:highlight w:val="cyan"/>
                <w:lang w:val="en-CA"/>
              </w:rPr>
              <w:t>Member 1</w:t>
            </w:r>
          </w:p>
        </w:tc>
        <w:tc>
          <w:tcPr>
            <w:tcW w:w="1985" w:type="dxa"/>
            <w:tcBorders>
              <w:bottom w:val="nil"/>
            </w:tcBorders>
          </w:tcPr>
          <w:p w14:paraId="3DFE4B14" w14:textId="77777777" w:rsidR="006B131A" w:rsidRPr="004116AD" w:rsidRDefault="006B131A" w:rsidP="00BD66DE">
            <w:pPr>
              <w:jc w:val="center"/>
              <w:rPr>
                <w:highlight w:val="cyan"/>
                <w:lang w:val="en-CA"/>
              </w:rPr>
            </w:pPr>
            <w:r w:rsidRPr="004116AD">
              <w:rPr>
                <w:highlight w:val="cyan"/>
                <w:lang w:val="en-CA"/>
              </w:rPr>
              <w:t>Member 2 (me)</w:t>
            </w:r>
          </w:p>
        </w:tc>
        <w:tc>
          <w:tcPr>
            <w:tcW w:w="1984" w:type="dxa"/>
            <w:tcBorders>
              <w:bottom w:val="nil"/>
            </w:tcBorders>
          </w:tcPr>
          <w:p w14:paraId="5F93170E" w14:textId="77777777" w:rsidR="006B131A" w:rsidRPr="004116AD" w:rsidRDefault="006B131A" w:rsidP="00BD66DE">
            <w:pPr>
              <w:jc w:val="center"/>
              <w:rPr>
                <w:highlight w:val="cyan"/>
                <w:lang w:val="en-CA"/>
              </w:rPr>
            </w:pPr>
            <w:r w:rsidRPr="004116AD">
              <w:rPr>
                <w:highlight w:val="cyan"/>
                <w:lang w:val="en-CA"/>
              </w:rPr>
              <w:t>Member 3</w:t>
            </w:r>
          </w:p>
        </w:tc>
        <w:tc>
          <w:tcPr>
            <w:tcW w:w="1650" w:type="dxa"/>
            <w:tcBorders>
              <w:bottom w:val="nil"/>
            </w:tcBorders>
          </w:tcPr>
          <w:p w14:paraId="28E8574B" w14:textId="77777777" w:rsidR="006B131A" w:rsidRPr="004116AD" w:rsidRDefault="006B131A" w:rsidP="00BD66DE">
            <w:pPr>
              <w:jc w:val="center"/>
              <w:rPr>
                <w:highlight w:val="cyan"/>
                <w:lang w:val="en-CA"/>
              </w:rPr>
            </w:pPr>
            <w:r w:rsidRPr="004116AD">
              <w:rPr>
                <w:highlight w:val="cyan"/>
                <w:lang w:val="en-CA"/>
              </w:rPr>
              <w:t>Mean Value</w:t>
            </w:r>
          </w:p>
        </w:tc>
      </w:tr>
      <w:tr w:rsidR="006B131A" w:rsidRPr="0034724A" w14:paraId="0473D2FA" w14:textId="77777777" w:rsidTr="00BD66DE">
        <w:tc>
          <w:tcPr>
            <w:tcW w:w="1381" w:type="dxa"/>
            <w:tcBorders>
              <w:top w:val="nil"/>
            </w:tcBorders>
          </w:tcPr>
          <w:p w14:paraId="12F6694B" w14:textId="77777777" w:rsidR="006B131A" w:rsidRPr="004116AD" w:rsidRDefault="006B131A" w:rsidP="00BD66DE">
            <w:pPr>
              <w:rPr>
                <w:highlight w:val="cyan"/>
                <w:lang w:val="en-CA"/>
              </w:rPr>
            </w:pPr>
          </w:p>
        </w:tc>
        <w:tc>
          <w:tcPr>
            <w:tcW w:w="2016" w:type="dxa"/>
            <w:tcBorders>
              <w:top w:val="nil"/>
            </w:tcBorders>
          </w:tcPr>
          <w:p w14:paraId="123212BA" w14:textId="77777777" w:rsidR="006B131A" w:rsidRPr="004116AD" w:rsidRDefault="006B131A" w:rsidP="00BD66DE">
            <w:pPr>
              <w:jc w:val="center"/>
              <w:rPr>
                <w:highlight w:val="cyan"/>
                <w:lang w:val="en-CA"/>
              </w:rPr>
            </w:pPr>
            <w:r w:rsidRPr="004116AD">
              <w:rPr>
                <w:noProof/>
                <w:highlight w:val="cyan"/>
                <w:lang w:val="en-CA"/>
                <w14:ligatures w14:val="standardContextual"/>
              </w:rPr>
              <w:drawing>
                <wp:inline distT="0" distB="0" distL="0" distR="0" wp14:anchorId="21F0420C" wp14:editId="19229915">
                  <wp:extent cx="151200" cy="151200"/>
                  <wp:effectExtent l="0" t="0" r="0" b="1270"/>
                  <wp:docPr id="143071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12238" name="Picture 5819122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200" cy="151200"/>
                          </a:xfrm>
                          <a:prstGeom prst="rect">
                            <a:avLst/>
                          </a:prstGeom>
                        </pic:spPr>
                      </pic:pic>
                    </a:graphicData>
                  </a:graphic>
                </wp:inline>
              </w:drawing>
            </w:r>
          </w:p>
        </w:tc>
        <w:tc>
          <w:tcPr>
            <w:tcW w:w="1985" w:type="dxa"/>
            <w:tcBorders>
              <w:top w:val="nil"/>
            </w:tcBorders>
          </w:tcPr>
          <w:p w14:paraId="2605310E" w14:textId="77777777" w:rsidR="006B131A" w:rsidRPr="004116AD" w:rsidRDefault="006B131A" w:rsidP="00BD66DE">
            <w:pPr>
              <w:jc w:val="center"/>
              <w:rPr>
                <w:highlight w:val="cyan"/>
                <w:lang w:val="en-CA"/>
              </w:rPr>
            </w:pPr>
            <w:commentRangeStart w:id="48"/>
            <w:r w:rsidRPr="004116AD">
              <w:rPr>
                <w:noProof/>
                <w:highlight w:val="cyan"/>
                <w:lang w:val="en-CA"/>
                <w14:ligatures w14:val="standardContextual"/>
              </w:rPr>
              <w:drawing>
                <wp:inline distT="0" distB="0" distL="0" distR="0" wp14:anchorId="5F57827C" wp14:editId="3B35B04E">
                  <wp:extent cx="154800" cy="154800"/>
                  <wp:effectExtent l="0" t="0" r="0" b="0"/>
                  <wp:docPr id="2042485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06515" name="Picture 14565065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800" cy="154800"/>
                          </a:xfrm>
                          <a:prstGeom prst="rect">
                            <a:avLst/>
                          </a:prstGeom>
                        </pic:spPr>
                      </pic:pic>
                    </a:graphicData>
                  </a:graphic>
                </wp:inline>
              </w:drawing>
            </w:r>
            <w:commentRangeEnd w:id="48"/>
            <w:r w:rsidR="000E4E6A">
              <w:rPr>
                <w:rStyle w:val="a6"/>
              </w:rPr>
              <w:commentReference w:id="48"/>
            </w:r>
          </w:p>
        </w:tc>
        <w:tc>
          <w:tcPr>
            <w:tcW w:w="1984" w:type="dxa"/>
            <w:tcBorders>
              <w:top w:val="nil"/>
            </w:tcBorders>
          </w:tcPr>
          <w:p w14:paraId="3037A481" w14:textId="77777777" w:rsidR="006B131A" w:rsidRPr="004116AD" w:rsidRDefault="006B131A" w:rsidP="00BD66DE">
            <w:pPr>
              <w:jc w:val="center"/>
              <w:rPr>
                <w:highlight w:val="cyan"/>
                <w:lang w:val="en-CA"/>
              </w:rPr>
            </w:pPr>
            <w:r w:rsidRPr="004116AD">
              <w:rPr>
                <w:noProof/>
                <w:highlight w:val="cyan"/>
                <w:lang w:val="en-CA"/>
                <w14:ligatures w14:val="standardContextual"/>
              </w:rPr>
              <w:drawing>
                <wp:inline distT="0" distB="0" distL="0" distR="0" wp14:anchorId="15B97156" wp14:editId="063DB149">
                  <wp:extent cx="154800" cy="154800"/>
                  <wp:effectExtent l="0" t="0" r="0" b="0"/>
                  <wp:docPr id="97729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06515" name="Picture 14565065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800" cy="154800"/>
                          </a:xfrm>
                          <a:prstGeom prst="rect">
                            <a:avLst/>
                          </a:prstGeom>
                        </pic:spPr>
                      </pic:pic>
                    </a:graphicData>
                  </a:graphic>
                </wp:inline>
              </w:drawing>
            </w:r>
          </w:p>
        </w:tc>
        <w:tc>
          <w:tcPr>
            <w:tcW w:w="1650" w:type="dxa"/>
            <w:tcBorders>
              <w:top w:val="nil"/>
            </w:tcBorders>
          </w:tcPr>
          <w:p w14:paraId="61AEA81A" w14:textId="77777777" w:rsidR="006B131A" w:rsidRPr="004116AD" w:rsidRDefault="006B131A" w:rsidP="00BD66DE">
            <w:pPr>
              <w:jc w:val="center"/>
              <w:rPr>
                <w:highlight w:val="cyan"/>
                <w:lang w:val="en-CA"/>
              </w:rPr>
            </w:pPr>
          </w:p>
        </w:tc>
      </w:tr>
      <w:tr w:rsidR="006B131A" w:rsidRPr="0034724A" w14:paraId="629EE678" w14:textId="77777777" w:rsidTr="00BD66DE">
        <w:tc>
          <w:tcPr>
            <w:tcW w:w="1381" w:type="dxa"/>
          </w:tcPr>
          <w:p w14:paraId="6A717904" w14:textId="77777777" w:rsidR="006B131A" w:rsidRPr="004116AD" w:rsidRDefault="006B131A" w:rsidP="00BD66DE">
            <w:pPr>
              <w:rPr>
                <w:highlight w:val="cyan"/>
                <w:lang w:val="en-CA"/>
              </w:rPr>
            </w:pPr>
            <w:r w:rsidRPr="004116AD">
              <w:rPr>
                <w:highlight w:val="cyan"/>
                <w:lang w:val="en-CA"/>
              </w:rPr>
              <w:t>Information</w:t>
            </w:r>
          </w:p>
        </w:tc>
        <w:tc>
          <w:tcPr>
            <w:tcW w:w="2016" w:type="dxa"/>
          </w:tcPr>
          <w:p w14:paraId="1E3C7123" w14:textId="77777777" w:rsidR="006B131A" w:rsidRPr="004116AD" w:rsidRDefault="006B131A" w:rsidP="00BD66DE">
            <w:pPr>
              <w:jc w:val="center"/>
              <w:rPr>
                <w:highlight w:val="cyan"/>
                <w:lang w:val="en-CA"/>
              </w:rPr>
            </w:pPr>
            <w:r w:rsidRPr="004116AD">
              <w:rPr>
                <w:highlight w:val="cyan"/>
                <w:lang w:val="en-CA"/>
              </w:rPr>
              <w:t>98</w:t>
            </w:r>
          </w:p>
        </w:tc>
        <w:tc>
          <w:tcPr>
            <w:tcW w:w="1985" w:type="dxa"/>
          </w:tcPr>
          <w:p w14:paraId="0FCD07A9" w14:textId="77777777" w:rsidR="006B131A" w:rsidRPr="004116AD" w:rsidRDefault="006B131A" w:rsidP="00BD66DE">
            <w:pPr>
              <w:jc w:val="center"/>
              <w:rPr>
                <w:highlight w:val="cyan"/>
                <w:lang w:val="en-CA"/>
              </w:rPr>
            </w:pPr>
            <w:r w:rsidRPr="004116AD">
              <w:rPr>
                <w:highlight w:val="cyan"/>
                <w:lang w:val="en-CA"/>
              </w:rPr>
              <w:t>103</w:t>
            </w:r>
          </w:p>
        </w:tc>
        <w:tc>
          <w:tcPr>
            <w:tcW w:w="1984" w:type="dxa"/>
          </w:tcPr>
          <w:p w14:paraId="47AB9DDC" w14:textId="77777777" w:rsidR="006B131A" w:rsidRPr="004116AD" w:rsidRDefault="006B131A" w:rsidP="00BD66DE">
            <w:pPr>
              <w:jc w:val="center"/>
              <w:rPr>
                <w:highlight w:val="cyan"/>
                <w:lang w:val="en-CA"/>
              </w:rPr>
            </w:pPr>
            <w:r w:rsidRPr="004116AD">
              <w:rPr>
                <w:highlight w:val="cyan"/>
                <w:lang w:val="en-CA"/>
              </w:rPr>
              <w:t>99</w:t>
            </w:r>
          </w:p>
        </w:tc>
        <w:tc>
          <w:tcPr>
            <w:tcW w:w="1650" w:type="dxa"/>
          </w:tcPr>
          <w:p w14:paraId="1DD3D4FE" w14:textId="77777777" w:rsidR="006B131A" w:rsidRPr="004116AD" w:rsidRDefault="006B131A" w:rsidP="00BD66DE">
            <w:pPr>
              <w:jc w:val="center"/>
              <w:rPr>
                <w:highlight w:val="cyan"/>
                <w:lang w:val="en-CA"/>
              </w:rPr>
            </w:pPr>
            <w:r w:rsidRPr="004116AD">
              <w:rPr>
                <w:highlight w:val="cyan"/>
                <w:lang w:val="en-CA"/>
              </w:rPr>
              <w:t>100</w:t>
            </w:r>
          </w:p>
        </w:tc>
      </w:tr>
      <w:tr w:rsidR="006B131A" w:rsidRPr="0034724A" w14:paraId="359C4953" w14:textId="77777777" w:rsidTr="004116AD">
        <w:trPr>
          <w:trHeight w:val="55"/>
        </w:trPr>
        <w:tc>
          <w:tcPr>
            <w:tcW w:w="1381" w:type="dxa"/>
          </w:tcPr>
          <w:p w14:paraId="04FC6D67" w14:textId="77777777" w:rsidR="006B131A" w:rsidRPr="004116AD" w:rsidRDefault="006B131A" w:rsidP="00BD66DE">
            <w:pPr>
              <w:jc w:val="center"/>
              <w:rPr>
                <w:highlight w:val="cyan"/>
                <w:lang w:val="en-CA"/>
              </w:rPr>
            </w:pPr>
            <w:r w:rsidRPr="004116AD">
              <w:rPr>
                <w:highlight w:val="cyan"/>
                <w:lang w:val="en-CA"/>
              </w:rPr>
              <w:t>Allocation of tokens</w:t>
            </w:r>
          </w:p>
        </w:tc>
        <w:tc>
          <w:tcPr>
            <w:tcW w:w="2016" w:type="dxa"/>
          </w:tcPr>
          <w:p w14:paraId="62FDB9CB" w14:textId="77777777" w:rsidR="006B131A" w:rsidRPr="004116AD" w:rsidRDefault="006B131A" w:rsidP="00BD66DE">
            <w:pPr>
              <w:jc w:val="center"/>
              <w:rPr>
                <w:highlight w:val="cyan"/>
                <w:lang w:val="en-CA"/>
              </w:rPr>
            </w:pPr>
            <w:r w:rsidRPr="004116AD">
              <w:rPr>
                <w:highlight w:val="cyan"/>
                <w:lang w:val="en-CA"/>
              </w:rPr>
              <w:t>35</w:t>
            </w:r>
          </w:p>
        </w:tc>
        <w:tc>
          <w:tcPr>
            <w:tcW w:w="1985" w:type="dxa"/>
          </w:tcPr>
          <w:p w14:paraId="3ACD957C" w14:textId="27A4DBE5" w:rsidR="006B131A" w:rsidRPr="004116AD" w:rsidRDefault="00AF48ED" w:rsidP="00BD66DE">
            <w:pPr>
              <w:jc w:val="center"/>
              <w:rPr>
                <w:highlight w:val="cyan"/>
                <w:lang w:val="en-CA"/>
              </w:rPr>
            </w:pPr>
            <w:r>
              <w:rPr>
                <w:highlight w:val="cyan"/>
                <w:lang w:val="en-CA"/>
              </w:rPr>
              <w:t>10</w:t>
            </w:r>
          </w:p>
        </w:tc>
        <w:tc>
          <w:tcPr>
            <w:tcW w:w="1984" w:type="dxa"/>
          </w:tcPr>
          <w:p w14:paraId="7BEC8FBC" w14:textId="77777777" w:rsidR="006B131A" w:rsidRPr="004116AD" w:rsidRDefault="006B131A" w:rsidP="00BD66DE">
            <w:pPr>
              <w:jc w:val="center"/>
              <w:rPr>
                <w:highlight w:val="cyan"/>
                <w:lang w:val="en-CA"/>
              </w:rPr>
            </w:pPr>
            <w:r w:rsidRPr="004116AD">
              <w:rPr>
                <w:highlight w:val="cyan"/>
                <w:lang w:val="en-CA"/>
              </w:rPr>
              <w:t>35</w:t>
            </w:r>
          </w:p>
        </w:tc>
        <w:tc>
          <w:tcPr>
            <w:tcW w:w="1650" w:type="dxa"/>
          </w:tcPr>
          <w:p w14:paraId="3D530965" w14:textId="34DA2BCA" w:rsidR="006B131A" w:rsidRPr="004116AD" w:rsidRDefault="00AF48ED" w:rsidP="00BD66DE">
            <w:pPr>
              <w:jc w:val="center"/>
              <w:rPr>
                <w:highlight w:val="cyan"/>
                <w:lang w:val="en-CA"/>
              </w:rPr>
            </w:pPr>
            <w:r>
              <w:rPr>
                <w:highlight w:val="cyan"/>
                <w:lang w:val="en-CA"/>
              </w:rPr>
              <w:t>20</w:t>
            </w:r>
          </w:p>
        </w:tc>
      </w:tr>
    </w:tbl>
    <w:p w14:paraId="47B5C2A1" w14:textId="77777777" w:rsidR="006B131A" w:rsidRDefault="006B131A" w:rsidP="006B131A">
      <w:pPr>
        <w:rPr>
          <w:highlight w:val="yellow"/>
          <w:lang w:val="en-CA"/>
        </w:rPr>
      </w:pPr>
    </w:p>
    <w:p w14:paraId="22F86D49" w14:textId="77777777" w:rsidR="006B131A" w:rsidRPr="0034724A" w:rsidRDefault="006B131A" w:rsidP="006B131A">
      <w:pPr>
        <w:rPr>
          <w:highlight w:val="yellow"/>
          <w:lang w:val="en-CA"/>
        </w:rPr>
      </w:pPr>
    </w:p>
    <w:p w14:paraId="24D40B3B" w14:textId="30CEAF3D" w:rsidR="00D21E82" w:rsidRDefault="006B131A" w:rsidP="00D21E82">
      <w:pPr>
        <w:rPr>
          <w:b/>
          <w:bCs/>
          <w:lang w:val="en-CA"/>
        </w:rPr>
      </w:pPr>
      <w:r w:rsidRPr="004116AD">
        <w:rPr>
          <w:rStyle w:val="normaltextrun"/>
          <w:rFonts w:eastAsia="Times New Roman" w:cstheme="minorHAnsi"/>
          <w:lang w:val="en-HK"/>
        </w:rPr>
        <w:t xml:space="preserve">In this example, </w:t>
      </w:r>
      <w:r w:rsidR="0034724A" w:rsidRPr="004116AD">
        <w:rPr>
          <w:rStyle w:val="normaltextrun"/>
          <w:rFonts w:eastAsia="Times New Roman" w:cstheme="minorHAnsi"/>
          <w:lang w:val="en-HK"/>
        </w:rPr>
        <w:t xml:space="preserve">{ </w:t>
      </w:r>
      <w:r w:rsidR="0034724A" w:rsidRPr="004116AD">
        <w:rPr>
          <w:rStyle w:val="normaltextrun"/>
          <w:rFonts w:eastAsia="Times New Roman" w:cstheme="minorHAnsi"/>
          <w:highlight w:val="lightGray"/>
          <w:lang w:val="en-HK"/>
        </w:rPr>
        <w:t xml:space="preserve">your three signals show xxx, xxx and xxx./ </w:t>
      </w:r>
      <w:r w:rsidRPr="004116AD">
        <w:rPr>
          <w:rStyle w:val="normaltextrun"/>
          <w:rFonts w:eastAsia="Times New Roman" w:cstheme="minorHAnsi"/>
          <w:highlight w:val="yellow"/>
          <w:lang w:val="en-HK"/>
        </w:rPr>
        <w:t>your signal shows xxx, the signals of your two group members show xxx and xxx.</w:t>
      </w:r>
      <w:r w:rsidR="0034724A" w:rsidRPr="004116AD">
        <w:rPr>
          <w:rStyle w:val="normaltextrun"/>
          <w:rFonts w:eastAsia="Times New Roman" w:cstheme="minorHAnsi"/>
          <w:lang w:val="en-HK"/>
        </w:rPr>
        <w:t xml:space="preserve">/ </w:t>
      </w:r>
      <w:r w:rsidR="0034724A" w:rsidRPr="004116AD">
        <w:rPr>
          <w:rStyle w:val="normaltextrun"/>
          <w:rFonts w:eastAsia="Times New Roman" w:cstheme="minorHAnsi"/>
          <w:highlight w:val="cyan"/>
          <w:lang w:val="en-HK"/>
        </w:rPr>
        <w:t xml:space="preserve">your signal shows xxx, the signals of your two group members show xxx and xxx, and the other group members prefer </w:t>
      </w:r>
      <w:r w:rsidR="0034724A" w:rsidRPr="004116AD">
        <w:rPr>
          <w:rFonts w:cstheme="minorHAnsi"/>
          <w:highlight w:val="cyan"/>
        </w:rPr>
        <w:t>a group culture that values……</w:t>
      </w:r>
      <w:r w:rsidR="0034724A" w:rsidRPr="004116AD">
        <w:rPr>
          <w:rStyle w:val="normaltextrun"/>
          <w:rFonts w:eastAsia="Times New Roman" w:cstheme="minorHAnsi"/>
          <w:lang w:val="en-HK"/>
        </w:rPr>
        <w:t xml:space="preserve"> </w:t>
      </w:r>
      <w:r w:rsidR="0034724A" w:rsidRPr="0034724A">
        <w:rPr>
          <w:rStyle w:val="normaltextrun"/>
          <w:rFonts w:eastAsia="Times New Roman" w:cstheme="minorHAnsi"/>
          <w:color w:val="808080" w:themeColor="background1" w:themeShade="80"/>
          <w:lang w:val="en-HK"/>
        </w:rPr>
        <w:t>}</w:t>
      </w:r>
      <w:r w:rsidRPr="00B36339">
        <w:rPr>
          <w:rStyle w:val="normaltextrun"/>
          <w:rFonts w:ascii="Times New Roman" w:eastAsia="Times New Roman" w:hAnsi="Times New Roman" w:cs="Times New Roman"/>
          <w:color w:val="808080" w:themeColor="background1" w:themeShade="80"/>
          <w:lang w:val="en-HK"/>
        </w:rPr>
        <w:t xml:space="preserve"> </w:t>
      </w:r>
      <w:r w:rsidR="0034724A">
        <w:rPr>
          <w:rStyle w:val="normaltextrun"/>
          <w:rFonts w:ascii="Times New Roman" w:eastAsia="Times New Roman" w:hAnsi="Times New Roman" w:cs="Times New Roman"/>
          <w:color w:val="808080" w:themeColor="background1" w:themeShade="80"/>
          <w:lang w:val="en-HK"/>
        </w:rPr>
        <w:t>{</w:t>
      </w:r>
      <w:r w:rsidRPr="00732A69">
        <w:rPr>
          <w:highlight w:val="yellow"/>
          <w:lang w:val="en-CA"/>
        </w:rPr>
        <w:t xml:space="preserve">Each </w:t>
      </w:r>
      <w:r>
        <w:rPr>
          <w:highlight w:val="yellow"/>
          <w:lang w:val="en-CA"/>
        </w:rPr>
        <w:t>grou</w:t>
      </w:r>
      <w:r w:rsidRPr="004116AD">
        <w:rPr>
          <w:highlight w:val="cyan"/>
          <w:lang w:val="en-CA"/>
        </w:rPr>
        <w:t>p member</w:t>
      </w:r>
      <w:r w:rsidRPr="00732A69">
        <w:rPr>
          <w:highlight w:val="yellow"/>
          <w:lang w:val="en-CA"/>
        </w:rPr>
        <w:t>/</w:t>
      </w:r>
      <w:r w:rsidRPr="004116AD">
        <w:rPr>
          <w:highlight w:val="lightGray"/>
          <w:lang w:val="en-CA"/>
        </w:rPr>
        <w:t>You</w:t>
      </w:r>
      <w:r w:rsidR="0034724A">
        <w:rPr>
          <w:lang w:val="en-CA"/>
        </w:rPr>
        <w:t>}</w:t>
      </w:r>
      <w:r w:rsidRPr="7C49841D">
        <w:rPr>
          <w:lang w:val="en-CA"/>
        </w:rPr>
        <w:t xml:space="preserve"> will be given 100 tokens to allocate toward the information. </w:t>
      </w:r>
      <w:r w:rsidR="00D21E82">
        <w:rPr>
          <w:b/>
          <w:bCs/>
          <w:lang w:val="en-CA"/>
        </w:rPr>
        <w:t>*** END Vary by condition***</w:t>
      </w:r>
    </w:p>
    <w:p w14:paraId="3B1FAE2E" w14:textId="302FD229" w:rsidR="006B131A" w:rsidRPr="00BD66DE" w:rsidRDefault="006B131A" w:rsidP="004116AD">
      <w:pPr>
        <w:rPr>
          <w:b/>
          <w:bCs/>
          <w:strike/>
          <w:lang w:val="en-CA"/>
        </w:rPr>
      </w:pPr>
      <w:r w:rsidRPr="7C49841D">
        <w:rPr>
          <w:lang w:val="en-CA"/>
        </w:rPr>
        <w:t xml:space="preserve">The more tokens you assign to a certain piece of information, the more important you consider it is </w:t>
      </w:r>
      <w:r>
        <w:rPr>
          <w:lang w:val="en-CA"/>
        </w:rPr>
        <w:t>when predicting</w:t>
      </w:r>
      <w:r w:rsidRPr="7C49841D">
        <w:rPr>
          <w:lang w:val="en-CA"/>
        </w:rPr>
        <w:t xml:space="preserve"> the </w:t>
      </w:r>
      <w:r>
        <w:rPr>
          <w:lang w:val="en-CA"/>
        </w:rPr>
        <w:t>target value:</w:t>
      </w:r>
      <w:r w:rsidRPr="7C49841D">
        <w:rPr>
          <w:lang w:val="en-CA"/>
        </w:rPr>
        <w:t xml:space="preserve"> </w:t>
      </w:r>
    </w:p>
    <w:p w14:paraId="4969FE97" w14:textId="77777777" w:rsidR="006B131A" w:rsidRPr="009475B6" w:rsidRDefault="006B131A" w:rsidP="006B131A">
      <w:pPr>
        <w:rPr>
          <w:highlight w:val="yellow"/>
          <w:lang w:val="en-CA"/>
        </w:rPr>
      </w:pPr>
    </w:p>
    <w:p w14:paraId="0258C592" w14:textId="77777777" w:rsidR="006B131A" w:rsidRPr="008F099A" w:rsidRDefault="006B131A" w:rsidP="006B131A">
      <w:pPr>
        <w:jc w:val="center"/>
        <w:rPr>
          <w:b/>
          <w:bCs/>
          <w:highlight w:val="yellow"/>
          <w:lang w:val="en-CA"/>
        </w:rPr>
      </w:pPr>
      <w:r>
        <w:rPr>
          <w:b/>
          <w:bCs/>
          <w:highlight w:val="yellow"/>
          <w:lang w:val="en-CA"/>
        </w:rPr>
        <w:t>Target value</w:t>
      </w:r>
      <w:r w:rsidRPr="7C49841D">
        <w:rPr>
          <w:b/>
          <w:bCs/>
          <w:highlight w:val="yellow"/>
          <w:lang w:val="en-CA"/>
        </w:rPr>
        <w:t xml:space="preserve"> = </w:t>
      </w:r>
      <w:r>
        <w:rPr>
          <w:b/>
          <w:bCs/>
          <w:highlight w:val="yellow"/>
          <w:lang w:val="en-CA"/>
        </w:rPr>
        <w:t>50</w:t>
      </w:r>
      <w:r w:rsidRPr="7C49841D">
        <w:rPr>
          <w:b/>
          <w:bCs/>
          <w:highlight w:val="yellow"/>
          <w:lang w:val="en-CA"/>
        </w:rPr>
        <w:t xml:space="preserve">% of the Value of the Asset (V) + </w:t>
      </w:r>
      <w:r>
        <w:rPr>
          <w:b/>
          <w:bCs/>
          <w:highlight w:val="yellow"/>
          <w:lang w:val="en-CA"/>
        </w:rPr>
        <w:t>50</w:t>
      </w:r>
      <w:r w:rsidRPr="7C49841D">
        <w:rPr>
          <w:b/>
          <w:bCs/>
          <w:highlight w:val="yellow"/>
          <w:lang w:val="en-CA"/>
        </w:rPr>
        <w:t>% of the Peer Price</w:t>
      </w:r>
    </w:p>
    <w:p w14:paraId="22A015EF" w14:textId="77777777" w:rsidR="006B131A" w:rsidRDefault="006B131A" w:rsidP="006B131A">
      <w:pPr>
        <w:rPr>
          <w:lang w:val="en-CA"/>
        </w:rPr>
      </w:pPr>
    </w:p>
    <w:p w14:paraId="72762586" w14:textId="7D990EA7" w:rsidR="006B131A" w:rsidRPr="004116AD" w:rsidRDefault="004116AD" w:rsidP="006B131A">
      <w:pPr>
        <w:rPr>
          <w:color w:val="1540C1"/>
          <w:highlight w:val="yellow"/>
          <w:lang w:val="en-CA"/>
          <w:rPrChange w:id="49" w:author="Yi Shan Lee (DOT)" w:date="2024-06-06T13:26:00Z">
            <w:rPr>
              <w:strike/>
              <w:color w:val="1540C1"/>
              <w:highlight w:val="yellow"/>
              <w:lang w:val="en-CA"/>
            </w:rPr>
          </w:rPrChange>
        </w:rPr>
      </w:pPr>
      <w:ins w:id="50" w:author="Yi Shan Lee (DOT)" w:date="2024-06-06T13:26:00Z">
        <w:r>
          <w:rPr>
            <w:color w:val="1540C1"/>
            <w:lang w:val="en-CA"/>
          </w:rPr>
          <w:t>(Programmed as a note at the bottom of t</w:t>
        </w:r>
      </w:ins>
      <w:ins w:id="51" w:author="Yi Shan Lee (DOT)" w:date="2024-06-06T13:27:00Z">
        <w:r>
          <w:rPr>
            <w:color w:val="1540C1"/>
            <w:lang w:val="en-CA"/>
          </w:rPr>
          <w:t xml:space="preserve">he screen in Stage 1: </w:t>
        </w:r>
      </w:ins>
      <w:commentRangeStart w:id="52"/>
      <w:r w:rsidR="006B131A" w:rsidRPr="004116AD">
        <w:rPr>
          <w:color w:val="1540C1"/>
          <w:lang w:val="en-CA"/>
          <w:rPrChange w:id="53" w:author="Yi Shan Lee (DOT)" w:date="2024-06-06T13:26:00Z">
            <w:rPr>
              <w:strike/>
              <w:color w:val="1540C1"/>
              <w:lang w:val="en-CA"/>
            </w:rPr>
          </w:rPrChange>
        </w:rPr>
        <w:t xml:space="preserve">The value (V) of the asset is randomly selected and may vary for each decision problem. </w:t>
      </w:r>
      <w:r w:rsidR="006B131A" w:rsidRPr="004116AD">
        <w:rPr>
          <w:color w:val="1540C1"/>
          <w:highlight w:val="yellow"/>
          <w:lang w:val="en-CA"/>
          <w:rPrChange w:id="54" w:author="Yi Shan Lee (DOT)" w:date="2024-06-06T13:26:00Z">
            <w:rPr>
              <w:strike/>
              <w:color w:val="1540C1"/>
              <w:highlight w:val="yellow"/>
              <w:lang w:val="en-CA"/>
            </w:rPr>
          </w:rPrChange>
        </w:rPr>
        <w:t>The "peer price" is calculated as the average of your two group members' guesses of their own target values.</w:t>
      </w:r>
      <w:commentRangeEnd w:id="52"/>
      <w:r w:rsidR="006B131A" w:rsidRPr="004116AD">
        <w:rPr>
          <w:rStyle w:val="a6"/>
          <w:rPrChange w:id="55" w:author="Yi Shan Lee (DOT)" w:date="2024-06-06T13:26:00Z">
            <w:rPr>
              <w:rStyle w:val="a6"/>
              <w:strike/>
            </w:rPr>
          </w:rPrChange>
        </w:rPr>
        <w:commentReference w:id="52"/>
      </w:r>
      <w:ins w:id="56" w:author="Yi Shan Lee (DOT)" w:date="2024-06-06T13:27:00Z">
        <w:r>
          <w:rPr>
            <w:color w:val="1540C1"/>
            <w:highlight w:val="yellow"/>
            <w:lang w:val="en-CA"/>
          </w:rPr>
          <w:t>)</w:t>
        </w:r>
      </w:ins>
    </w:p>
    <w:p w14:paraId="398A8343" w14:textId="77777777" w:rsidR="006B131A" w:rsidRDefault="006B131A" w:rsidP="006B131A">
      <w:pPr>
        <w:rPr>
          <w:lang w:val="en-CA"/>
        </w:rPr>
      </w:pPr>
    </w:p>
    <w:p w14:paraId="2C5171EB" w14:textId="40DA4676" w:rsidR="006B131A" w:rsidRDefault="006B131A" w:rsidP="006B131A">
      <w:pPr>
        <w:rPr>
          <w:lang w:val="en-CA"/>
        </w:rPr>
      </w:pPr>
      <w:r w:rsidRPr="00173306">
        <w:rPr>
          <w:lang w:val="en-CA"/>
        </w:rPr>
        <w:t xml:space="preserve">To </w:t>
      </w:r>
      <w:r w:rsidR="00D21E82">
        <w:rPr>
          <w:lang w:val="en-CA"/>
        </w:rPr>
        <w:t>take a guess</w:t>
      </w:r>
      <w:r w:rsidRPr="00173306">
        <w:rPr>
          <w:lang w:val="en-CA"/>
        </w:rPr>
        <w:t xml:space="preserve">, you need to input your allocated tokens into their respective boxes. </w:t>
      </w:r>
    </w:p>
    <w:p w14:paraId="0BA2E0ED" w14:textId="77777777" w:rsidR="00A5506F" w:rsidRPr="00173306" w:rsidRDefault="00A5506F" w:rsidP="006B131A">
      <w:pPr>
        <w:rPr>
          <w:lang w:val="en-CA"/>
        </w:rPr>
      </w:pPr>
    </w:p>
    <w:p w14:paraId="588CD082" w14:textId="77777777" w:rsidR="006B131A" w:rsidRPr="00173306" w:rsidRDefault="006B131A" w:rsidP="006B131A">
      <w:pPr>
        <w:rPr>
          <w:lang w:val="en-CA"/>
        </w:rPr>
      </w:pPr>
      <w:r w:rsidRPr="00173306">
        <w:rPr>
          <w:lang w:val="en-CA"/>
        </w:rPr>
        <w:t xml:space="preserve">In this example, you have </w:t>
      </w:r>
      <w:r>
        <w:rPr>
          <w:lang w:val="en-CA"/>
        </w:rPr>
        <w:t>35</w:t>
      </w:r>
      <w:r w:rsidRPr="00173306">
        <w:rPr>
          <w:lang w:val="en-CA"/>
        </w:rPr>
        <w:t xml:space="preserve"> tokens allocated to </w:t>
      </w:r>
      <w:r>
        <w:rPr>
          <w:lang w:val="en-CA"/>
        </w:rPr>
        <w:t>98</w:t>
      </w:r>
      <w:r w:rsidRPr="00173306">
        <w:rPr>
          <w:lang w:val="en-CA"/>
        </w:rPr>
        <w:t>, 0 tokens to 1</w:t>
      </w:r>
      <w:r>
        <w:rPr>
          <w:lang w:val="en-CA"/>
        </w:rPr>
        <w:t>03</w:t>
      </w:r>
      <w:r w:rsidRPr="00173306">
        <w:rPr>
          <w:lang w:val="en-CA"/>
        </w:rPr>
        <w:t xml:space="preserve">, </w:t>
      </w:r>
      <w:r>
        <w:rPr>
          <w:lang w:val="en-CA"/>
        </w:rPr>
        <w:t>35</w:t>
      </w:r>
      <w:r w:rsidRPr="00173306">
        <w:rPr>
          <w:lang w:val="en-CA"/>
        </w:rPr>
        <w:t xml:space="preserve"> tokens to </w:t>
      </w:r>
      <w:r>
        <w:rPr>
          <w:lang w:val="en-CA"/>
        </w:rPr>
        <w:t>99</w:t>
      </w:r>
      <w:r w:rsidRPr="00173306">
        <w:rPr>
          <w:lang w:val="en-CA"/>
        </w:rPr>
        <w:t xml:space="preserve">, and </w:t>
      </w:r>
      <w:r>
        <w:rPr>
          <w:lang w:val="en-CA"/>
        </w:rPr>
        <w:t>30</w:t>
      </w:r>
      <w:r w:rsidRPr="00173306">
        <w:rPr>
          <w:lang w:val="en-CA"/>
        </w:rPr>
        <w:t xml:space="preserve"> tokens to </w:t>
      </w:r>
      <w:r>
        <w:rPr>
          <w:lang w:val="en-CA"/>
        </w:rPr>
        <w:t>the mean value</w:t>
      </w:r>
      <w:r w:rsidRPr="00173306">
        <w:rPr>
          <w:lang w:val="en-CA"/>
        </w:rPr>
        <w:t>. Your guess of the target value is calculated by adding up the weighted values of each allocation. The formula used is: (</w:t>
      </w:r>
      <w:r>
        <w:rPr>
          <w:lang w:val="en-CA"/>
        </w:rPr>
        <w:t>35</w:t>
      </w:r>
      <w:r w:rsidRPr="00173306">
        <w:rPr>
          <w:lang w:val="en-CA"/>
        </w:rPr>
        <w:t xml:space="preserve">% × </w:t>
      </w:r>
      <w:r>
        <w:rPr>
          <w:lang w:val="en-CA"/>
        </w:rPr>
        <w:t>98</w:t>
      </w:r>
      <w:r w:rsidRPr="00173306">
        <w:rPr>
          <w:lang w:val="en-CA"/>
        </w:rPr>
        <w:t>) + (0% × 1</w:t>
      </w:r>
      <w:r>
        <w:rPr>
          <w:lang w:val="en-CA"/>
        </w:rPr>
        <w:t>03</w:t>
      </w:r>
      <w:r w:rsidRPr="00173306">
        <w:rPr>
          <w:lang w:val="en-CA"/>
        </w:rPr>
        <w:t>) + (</w:t>
      </w:r>
      <w:r>
        <w:rPr>
          <w:lang w:val="en-CA"/>
        </w:rPr>
        <w:t>35</w:t>
      </w:r>
      <w:r w:rsidRPr="00173306">
        <w:rPr>
          <w:lang w:val="en-CA"/>
        </w:rPr>
        <w:t xml:space="preserve">% × </w:t>
      </w:r>
      <w:r>
        <w:rPr>
          <w:lang w:val="en-CA"/>
        </w:rPr>
        <w:t>99</w:t>
      </w:r>
      <w:r w:rsidRPr="00173306">
        <w:rPr>
          <w:lang w:val="en-CA"/>
        </w:rPr>
        <w:t>) + (</w:t>
      </w:r>
      <w:r>
        <w:rPr>
          <w:lang w:val="en-CA"/>
        </w:rPr>
        <w:t>3</w:t>
      </w:r>
      <w:r w:rsidRPr="00173306">
        <w:rPr>
          <w:lang w:val="en-CA"/>
        </w:rPr>
        <w:t xml:space="preserve">0% × </w:t>
      </w:r>
      <w:r>
        <w:rPr>
          <w:lang w:val="en-CA"/>
        </w:rPr>
        <w:t>100</w:t>
      </w:r>
      <w:r w:rsidRPr="00173306">
        <w:rPr>
          <w:lang w:val="en-CA"/>
        </w:rPr>
        <w:t xml:space="preserve">) = </w:t>
      </w:r>
      <w:r>
        <w:rPr>
          <w:lang w:val="en-CA"/>
        </w:rPr>
        <w:t>98.95</w:t>
      </w:r>
      <w:r w:rsidRPr="00173306">
        <w:rPr>
          <w:lang w:val="en-CA"/>
        </w:rPr>
        <w:t xml:space="preserve">. </w:t>
      </w:r>
    </w:p>
    <w:p w14:paraId="2D27EE35" w14:textId="77777777" w:rsidR="006B131A" w:rsidRPr="00173306" w:rsidRDefault="006B131A" w:rsidP="006B131A">
      <w:pPr>
        <w:rPr>
          <w:lang w:val="en-CA"/>
        </w:rPr>
      </w:pPr>
    </w:p>
    <w:p w14:paraId="6FEA3F11" w14:textId="77777777" w:rsidR="006B131A" w:rsidRDefault="006B131A" w:rsidP="006B131A">
      <w:pPr>
        <w:rPr>
          <w:lang w:val="en-CA"/>
        </w:rPr>
      </w:pPr>
      <w:r w:rsidRPr="00173306">
        <w:rPr>
          <w:lang w:val="en-CA"/>
        </w:rPr>
        <w:t>You can adjust your allocation of the tokens until you are satisfied with your guess. Once you have optimized your allocation, click the "Next" button to complete the pricing task.</w:t>
      </w:r>
    </w:p>
    <w:p w14:paraId="08826AE3" w14:textId="77777777" w:rsidR="006B131A" w:rsidRDefault="006B131A" w:rsidP="006B131A">
      <w:pPr>
        <w:rPr>
          <w:lang w:val="en-CA"/>
        </w:rPr>
      </w:pPr>
    </w:p>
    <w:p w14:paraId="0E4B35BF" w14:textId="77777777" w:rsidR="006B131A" w:rsidRPr="003E48EE" w:rsidRDefault="006B131A" w:rsidP="006B131A">
      <w:pPr>
        <w:rPr>
          <w:rFonts w:cstheme="minorHAnsi"/>
          <w:lang w:val="en-CA"/>
        </w:rPr>
      </w:pPr>
      <w:r>
        <w:rPr>
          <w:lang w:val="en-CA"/>
        </w:rPr>
        <w:t xml:space="preserve">The closer your guess is to the Target Value, the higher your payoff from this decision problem will be. The </w:t>
      </w:r>
      <w:r>
        <w:rPr>
          <w:rFonts w:cstheme="minorHAnsi"/>
          <w:lang w:val="en-CA"/>
        </w:rPr>
        <w:t>p</w:t>
      </w:r>
      <w:r w:rsidRPr="003E48EE">
        <w:rPr>
          <w:rFonts w:cstheme="minorHAnsi"/>
          <w:lang w:val="en-CA"/>
        </w:rPr>
        <w:t xml:space="preserve">ayoff will be calculated accordingly to </w:t>
      </w:r>
      <w:r w:rsidRPr="003E48EE">
        <w:rPr>
          <w:rFonts w:cstheme="minorHAnsi"/>
          <w:highlight w:val="cyan"/>
          <w:lang w:val="en-CA"/>
        </w:rPr>
        <w:t>the formula below</w:t>
      </w:r>
      <w:r w:rsidRPr="003E48EE">
        <w:rPr>
          <w:rFonts w:cstheme="minorHAnsi"/>
          <w:lang w:val="en-CA"/>
        </w:rPr>
        <w:t>:</w:t>
      </w:r>
    </w:p>
    <w:p w14:paraId="7659AB76" w14:textId="77777777" w:rsidR="006B131A" w:rsidRPr="003E48EE" w:rsidRDefault="006B131A" w:rsidP="006B131A">
      <w:pPr>
        <w:rPr>
          <w:rFonts w:cstheme="minorHAnsi"/>
          <w:lang w:val="en-CA"/>
        </w:rPr>
      </w:pPr>
    </w:p>
    <w:p w14:paraId="6913CE38" w14:textId="77777777" w:rsidR="006B131A" w:rsidRPr="003E48EE" w:rsidRDefault="006B131A" w:rsidP="006B131A">
      <w:pPr>
        <w:pStyle w:val="paragraph"/>
        <w:spacing w:before="0" w:beforeAutospacing="0" w:after="0" w:afterAutospacing="0"/>
        <w:textAlignment w:val="baseline"/>
        <w:rPr>
          <w:rStyle w:val="normaltextrun"/>
          <w:rFonts w:asciiTheme="minorHAnsi" w:hAnsiTheme="minorHAnsi" w:cstheme="minorHAnsi"/>
          <w:lang w:val="en-US" w:eastAsia="zh-TW"/>
        </w:rPr>
      </w:pPr>
    </w:p>
    <w:p w14:paraId="37DB1A07" w14:textId="1C5918B4" w:rsidR="006B131A" w:rsidRPr="003E48EE" w:rsidRDefault="006B131A" w:rsidP="006B131A">
      <w:pPr>
        <w:pStyle w:val="paragraph"/>
        <w:spacing w:before="0" w:beforeAutospacing="0" w:after="0" w:afterAutospacing="0"/>
        <w:jc w:val="center"/>
        <w:textAlignment w:val="baseline"/>
        <w:rPr>
          <w:rStyle w:val="normaltextrun"/>
          <w:rFonts w:asciiTheme="minorHAnsi" w:hAnsiTheme="minorHAnsi" w:cstheme="minorHAnsi"/>
          <w:b/>
          <w:bCs/>
          <w:lang w:val="en-US" w:eastAsia="zh-TW"/>
        </w:rPr>
      </w:pPr>
      <w:r>
        <w:rPr>
          <w:rStyle w:val="normaltextrun"/>
          <w:rFonts w:asciiTheme="minorHAnsi" w:hAnsiTheme="minorHAnsi" w:cstheme="minorHAnsi"/>
          <w:b/>
          <w:bCs/>
          <w:lang w:val="en-US" w:eastAsia="zh-TW"/>
        </w:rPr>
        <w:t>500</w:t>
      </w:r>
      <w:r w:rsidRPr="003E48EE">
        <w:rPr>
          <w:rStyle w:val="normaltextrun"/>
          <w:rFonts w:asciiTheme="minorHAnsi" w:hAnsiTheme="minorHAnsi" w:cstheme="minorHAnsi"/>
          <w:b/>
          <w:bCs/>
          <w:lang w:val="en-US" w:eastAsia="zh-TW"/>
        </w:rPr>
        <w:t xml:space="preserve">– (Your Assigned Price – </w:t>
      </w:r>
      <w:r>
        <w:rPr>
          <w:rStyle w:val="normaltextrun"/>
          <w:rFonts w:asciiTheme="minorHAnsi" w:hAnsiTheme="minorHAnsi" w:cstheme="minorHAnsi"/>
          <w:b/>
          <w:bCs/>
          <w:lang w:val="en-US" w:eastAsia="zh-TW"/>
        </w:rPr>
        <w:t>Targe</w:t>
      </w:r>
      <w:r w:rsidR="00AF48ED">
        <w:rPr>
          <w:rStyle w:val="normaltextrun"/>
          <w:rFonts w:asciiTheme="minorHAnsi" w:hAnsiTheme="minorHAnsi" w:cstheme="minorHAnsi"/>
          <w:b/>
          <w:bCs/>
          <w:lang w:val="en-US" w:eastAsia="zh-TW"/>
        </w:rPr>
        <w:t>t</w:t>
      </w:r>
      <w:r>
        <w:rPr>
          <w:rStyle w:val="normaltextrun"/>
          <w:rFonts w:asciiTheme="minorHAnsi" w:hAnsiTheme="minorHAnsi" w:cstheme="minorHAnsi"/>
          <w:b/>
          <w:bCs/>
          <w:lang w:val="en-US" w:eastAsia="zh-TW"/>
        </w:rPr>
        <w:t xml:space="preserve"> Value</w:t>
      </w:r>
      <w:r w:rsidRPr="003E48EE">
        <w:rPr>
          <w:rStyle w:val="normaltextrun"/>
          <w:rFonts w:asciiTheme="minorHAnsi" w:hAnsiTheme="minorHAnsi" w:cstheme="minorHAnsi"/>
          <w:b/>
          <w:bCs/>
          <w:lang w:val="en-US" w:eastAsia="zh-TW"/>
        </w:rPr>
        <w:t>)</w:t>
      </w:r>
      <w:r w:rsidRPr="003E48EE">
        <w:rPr>
          <w:rFonts w:asciiTheme="minorHAnsi" w:hAnsiTheme="minorHAnsi" w:cstheme="minorHAnsi"/>
          <w:b/>
          <w:bCs/>
          <w:vertAlign w:val="superscript"/>
        </w:rPr>
        <w:t xml:space="preserve"> 2</w:t>
      </w:r>
      <w:r w:rsidRPr="003E48EE">
        <w:rPr>
          <w:rStyle w:val="normaltextrun"/>
          <w:rFonts w:asciiTheme="minorHAnsi" w:hAnsiTheme="minorHAnsi" w:cstheme="minorHAnsi"/>
          <w:b/>
          <w:bCs/>
          <w:lang w:val="en-US" w:eastAsia="zh-TW"/>
        </w:rPr>
        <w:t xml:space="preserve"> </w:t>
      </w:r>
    </w:p>
    <w:p w14:paraId="6B8256A8" w14:textId="77777777" w:rsidR="006B131A" w:rsidRPr="003E48EE" w:rsidRDefault="006B131A" w:rsidP="006B131A">
      <w:pPr>
        <w:pStyle w:val="ab"/>
        <w:spacing w:before="0" w:beforeAutospacing="0" w:after="0" w:afterAutospacing="0"/>
        <w:rPr>
          <w:rStyle w:val="normaltextrun"/>
          <w:rFonts w:asciiTheme="minorHAnsi" w:hAnsiTheme="minorHAnsi" w:cstheme="minorHAnsi"/>
          <w:lang w:val="en-US" w:eastAsia="zh-TW"/>
        </w:rPr>
      </w:pPr>
    </w:p>
    <w:p w14:paraId="02435C41" w14:textId="77777777" w:rsidR="006B131A" w:rsidRPr="003E48EE" w:rsidRDefault="006B131A" w:rsidP="006B131A">
      <w:pPr>
        <w:pStyle w:val="ab"/>
        <w:spacing w:before="0" w:beforeAutospacing="0" w:after="0" w:afterAutospacing="0"/>
        <w:rPr>
          <w:rStyle w:val="normaltextrun"/>
          <w:rFonts w:asciiTheme="minorHAnsi" w:hAnsiTheme="minorHAnsi" w:cstheme="minorHAnsi"/>
          <w:lang w:val="en-US" w:eastAsia="zh-TW"/>
        </w:rPr>
      </w:pPr>
    </w:p>
    <w:p w14:paraId="6D36C868" w14:textId="487E666E" w:rsidR="006B131A" w:rsidRPr="003E48EE" w:rsidRDefault="006B131A" w:rsidP="006B131A">
      <w:pPr>
        <w:pStyle w:val="ab"/>
        <w:spacing w:before="0" w:beforeAutospacing="0" w:after="0" w:afterAutospacing="0"/>
        <w:rPr>
          <w:rStyle w:val="normaltextrun"/>
          <w:rFonts w:asciiTheme="minorHAnsi" w:hAnsiTheme="minorHAnsi" w:cstheme="minorHAnsi"/>
          <w:lang w:val="en-US" w:eastAsia="zh-TW"/>
        </w:rPr>
      </w:pPr>
      <w:r w:rsidRPr="003E48EE">
        <w:rPr>
          <w:rStyle w:val="normaltextrun"/>
          <w:rFonts w:asciiTheme="minorHAnsi" w:hAnsiTheme="minorHAnsi" w:cstheme="minorHAnsi"/>
          <w:lang w:val="en-US" w:eastAsia="zh-TW"/>
        </w:rPr>
        <w:br/>
      </w:r>
      <w:r w:rsidRPr="00BD66DE">
        <w:rPr>
          <w:rStyle w:val="normaltextrun"/>
          <w:rFonts w:asciiTheme="minorHAnsi" w:hAnsiTheme="minorHAnsi" w:cstheme="minorHAnsi"/>
          <w:b/>
          <w:bCs/>
          <w:lang w:val="en-US" w:eastAsia="zh-TW"/>
        </w:rPr>
        <w:t>You can expect to earn more by assigning a price that is closer to the Target value</w:t>
      </w:r>
      <w:r w:rsidRPr="003E48EE">
        <w:rPr>
          <w:rStyle w:val="normaltextrun"/>
          <w:rFonts w:asciiTheme="minorHAnsi" w:hAnsiTheme="minorHAnsi" w:cstheme="minorHAnsi"/>
          <w:lang w:val="en-US" w:eastAsia="zh-TW"/>
        </w:rPr>
        <w:t xml:space="preserve"> because the deduction is smaller the closer your assigned price is to the </w:t>
      </w:r>
      <w:r>
        <w:rPr>
          <w:rStyle w:val="normaltextrun"/>
          <w:rFonts w:asciiTheme="minorHAnsi" w:hAnsiTheme="minorHAnsi" w:cstheme="minorHAnsi"/>
          <w:lang w:val="en-US" w:eastAsia="zh-TW"/>
        </w:rPr>
        <w:t>Target Value</w:t>
      </w:r>
      <w:r w:rsidRPr="003E48EE">
        <w:rPr>
          <w:rStyle w:val="normaltextrun"/>
          <w:rFonts w:asciiTheme="minorHAnsi" w:hAnsiTheme="minorHAnsi" w:cstheme="minorHAnsi"/>
          <w:lang w:val="en-US" w:eastAsia="zh-TW"/>
        </w:rPr>
        <w:t xml:space="preserve"> </w:t>
      </w:r>
      <w:r w:rsidRPr="003E48EE">
        <w:rPr>
          <w:rStyle w:val="normaltextrun"/>
          <w:rFonts w:asciiTheme="minorHAnsi" w:hAnsiTheme="minorHAnsi" w:cstheme="minorHAnsi"/>
          <w:highlight w:val="yellow"/>
          <w:lang w:val="en-US" w:eastAsia="zh-TW"/>
        </w:rPr>
        <w:t xml:space="preserve">(50% V + </w:t>
      </w:r>
      <w:commentRangeStart w:id="57"/>
      <w:commentRangeStart w:id="58"/>
      <w:r w:rsidRPr="003E48EE">
        <w:rPr>
          <w:rStyle w:val="normaltextrun"/>
          <w:rFonts w:asciiTheme="minorHAnsi" w:hAnsiTheme="minorHAnsi" w:cstheme="minorHAnsi"/>
          <w:highlight w:val="yellow"/>
          <w:lang w:val="en-US" w:eastAsia="zh-TW"/>
        </w:rPr>
        <w:t>50% Peer Price</w:t>
      </w:r>
      <w:commentRangeEnd w:id="57"/>
      <w:r>
        <w:rPr>
          <w:rStyle w:val="a6"/>
          <w:rFonts w:asciiTheme="minorHAnsi" w:eastAsiaTheme="minorEastAsia" w:hAnsiTheme="minorHAnsi" w:cstheme="minorBidi"/>
          <w:lang/>
        </w:rPr>
        <w:commentReference w:id="57"/>
      </w:r>
      <w:commentRangeEnd w:id="58"/>
      <w:r w:rsidR="00A5506F">
        <w:rPr>
          <w:rStyle w:val="a6"/>
          <w:rFonts w:asciiTheme="minorHAnsi" w:eastAsiaTheme="minorEastAsia" w:hAnsiTheme="minorHAnsi" w:cstheme="minorBidi"/>
          <w:lang/>
        </w:rPr>
        <w:commentReference w:id="58"/>
      </w:r>
      <w:r w:rsidRPr="003E48EE">
        <w:rPr>
          <w:rStyle w:val="normaltextrun"/>
          <w:rFonts w:asciiTheme="minorHAnsi" w:hAnsiTheme="minorHAnsi" w:cstheme="minorHAnsi"/>
          <w:highlight w:val="yellow"/>
          <w:lang w:val="en-US" w:eastAsia="zh-TW"/>
        </w:rPr>
        <w:t>).</w:t>
      </w:r>
    </w:p>
    <w:p w14:paraId="69B330B9" w14:textId="77777777" w:rsidR="006B131A" w:rsidRPr="008E4425" w:rsidRDefault="006B131A" w:rsidP="006B131A">
      <w:pPr>
        <w:pStyle w:val="ab"/>
        <w:spacing w:before="0" w:beforeAutospacing="0" w:after="0" w:afterAutospacing="0"/>
        <w:rPr>
          <w:rStyle w:val="normaltextrun"/>
          <w:rFonts w:asciiTheme="minorHAnsi" w:hAnsiTheme="minorHAnsi" w:cstheme="minorHAnsi"/>
          <w:lang w:val="en-US" w:eastAsia="zh-TW"/>
        </w:rPr>
      </w:pPr>
    </w:p>
    <w:p w14:paraId="1A610C31" w14:textId="77777777" w:rsidR="006B131A" w:rsidRPr="008E4425" w:rsidRDefault="006B131A" w:rsidP="006B131A">
      <w:pPr>
        <w:pStyle w:val="ab"/>
        <w:rPr>
          <w:rStyle w:val="normaltextrun"/>
          <w:rFonts w:asciiTheme="minorHAnsi" w:hAnsiTheme="minorHAnsi" w:cstheme="minorHAnsi"/>
          <w:lang w:val="en-US" w:eastAsia="zh-TW"/>
        </w:rPr>
      </w:pPr>
      <w:r w:rsidRPr="008E4425">
        <w:rPr>
          <w:rStyle w:val="normaltextrun"/>
          <w:rFonts w:asciiTheme="minorHAnsi" w:hAnsiTheme="minorHAnsi" w:cstheme="minorHAnsi"/>
          <w:lang w:val="en-US" w:eastAsia="zh-TW"/>
        </w:rPr>
        <w:t xml:space="preserve">At the end of the </w:t>
      </w:r>
      <w:r>
        <w:rPr>
          <w:rStyle w:val="normaltextrun"/>
          <w:rFonts w:asciiTheme="minorHAnsi" w:hAnsiTheme="minorHAnsi" w:cstheme="minorHAnsi"/>
          <w:lang w:val="en-US" w:eastAsia="zh-TW"/>
        </w:rPr>
        <w:t>study</w:t>
      </w:r>
      <w:r w:rsidRPr="008E4425">
        <w:rPr>
          <w:rStyle w:val="normaltextrun"/>
          <w:rFonts w:asciiTheme="minorHAnsi" w:hAnsiTheme="minorHAnsi" w:cstheme="minorHAnsi"/>
          <w:lang w:val="en-US" w:eastAsia="zh-TW"/>
        </w:rPr>
        <w:t xml:space="preserve">, one decision problem will be </w:t>
      </w:r>
      <w:r>
        <w:rPr>
          <w:rStyle w:val="normaltextrun"/>
          <w:rFonts w:asciiTheme="minorHAnsi" w:hAnsiTheme="minorHAnsi" w:cstheme="minorHAnsi"/>
          <w:lang w:val="en-US" w:eastAsia="zh-TW"/>
        </w:rPr>
        <w:t xml:space="preserve">randomly </w:t>
      </w:r>
      <w:r w:rsidRPr="008E4425">
        <w:rPr>
          <w:rStyle w:val="normaltextrun"/>
          <w:rFonts w:asciiTheme="minorHAnsi" w:hAnsiTheme="minorHAnsi" w:cstheme="minorHAnsi"/>
          <w:lang w:val="en-US" w:eastAsia="zh-TW"/>
        </w:rPr>
        <w:t xml:space="preserve">selected for calculating your earnings in this </w:t>
      </w:r>
      <w:r>
        <w:rPr>
          <w:rStyle w:val="normaltextrun"/>
          <w:rFonts w:asciiTheme="minorHAnsi" w:hAnsiTheme="minorHAnsi" w:cstheme="minorHAnsi"/>
          <w:lang w:val="en-US" w:eastAsia="zh-TW"/>
        </w:rPr>
        <w:t>study</w:t>
      </w:r>
      <w:r w:rsidRPr="008E4425">
        <w:rPr>
          <w:rStyle w:val="normaltextrun"/>
          <w:rFonts w:asciiTheme="minorHAnsi" w:hAnsiTheme="minorHAnsi" w:cstheme="minorHAnsi"/>
          <w:lang w:val="en-US" w:eastAsia="zh-TW"/>
        </w:rPr>
        <w:t xml:space="preserve">. Each decision problem is equally likely to be selected. </w:t>
      </w:r>
      <w:commentRangeStart w:id="59"/>
      <w:r w:rsidRPr="008E4425">
        <w:rPr>
          <w:rStyle w:val="normaltextrun"/>
          <w:rFonts w:asciiTheme="minorHAnsi" w:hAnsiTheme="minorHAnsi" w:cstheme="minorHAnsi"/>
          <w:lang w:val="en-US" w:eastAsia="zh-TW"/>
        </w:rPr>
        <w:t xml:space="preserve">The </w:t>
      </w:r>
      <w:r w:rsidRPr="008E4425">
        <w:rPr>
          <w:rStyle w:val="normaltextrun"/>
          <w:rFonts w:asciiTheme="minorHAnsi" w:hAnsiTheme="minorHAnsi" w:cstheme="minorHAnsi"/>
          <w:lang w:val="en-US" w:eastAsia="zh-TW"/>
        </w:rPr>
        <w:lastRenderedPageBreak/>
        <w:t>feedback screen will show (your allocation of tokens,) your guess of the Target value, the value of the asset (V), the peer price and your target value in that decision problem.</w:t>
      </w:r>
      <w:commentRangeEnd w:id="59"/>
      <w:r>
        <w:rPr>
          <w:rStyle w:val="a6"/>
          <w:rFonts w:asciiTheme="minorHAnsi" w:eastAsiaTheme="minorEastAsia" w:hAnsiTheme="minorHAnsi" w:cstheme="minorBidi"/>
          <w:lang/>
        </w:rPr>
        <w:commentReference w:id="59"/>
      </w:r>
    </w:p>
    <w:p w14:paraId="181D6542" w14:textId="77777777" w:rsidR="006B131A" w:rsidRPr="008E4425" w:rsidRDefault="006B131A" w:rsidP="006B131A">
      <w:pPr>
        <w:pStyle w:val="paragraph"/>
        <w:spacing w:before="0" w:beforeAutospacing="0" w:after="0" w:afterAutospacing="0"/>
        <w:textAlignment w:val="baseline"/>
        <w:rPr>
          <w:rStyle w:val="normaltextrun"/>
          <w:rFonts w:asciiTheme="minorHAnsi" w:hAnsiTheme="minorHAnsi" w:cstheme="minorHAnsi"/>
          <w:lang w:val="en-US" w:eastAsia="zh-TW"/>
        </w:rPr>
      </w:pPr>
      <w:r w:rsidRPr="008E4425">
        <w:rPr>
          <w:rStyle w:val="normaltextrun"/>
          <w:rFonts w:asciiTheme="minorHAnsi" w:hAnsiTheme="minorHAnsi" w:cstheme="minorHAnsi"/>
          <w:lang w:val="en-US" w:eastAsia="zh-TW"/>
        </w:rPr>
        <w:t xml:space="preserve">In this example, </w:t>
      </w:r>
      <w:r>
        <w:rPr>
          <w:rStyle w:val="normaltextrun"/>
          <w:rFonts w:asciiTheme="minorHAnsi" w:hAnsiTheme="minorHAnsi" w:cstheme="minorHAnsi"/>
          <w:lang w:val="en-US" w:eastAsia="zh-TW"/>
        </w:rPr>
        <w:t xml:space="preserve">suppose </w:t>
      </w:r>
      <w:r w:rsidRPr="008E4425">
        <w:rPr>
          <w:rStyle w:val="normaltextrun"/>
          <w:rFonts w:asciiTheme="minorHAnsi" w:hAnsiTheme="minorHAnsi" w:cstheme="minorHAnsi"/>
          <w:lang w:val="en-US" w:eastAsia="zh-TW"/>
        </w:rPr>
        <w:t>V is 1</w:t>
      </w:r>
      <w:r>
        <w:rPr>
          <w:rStyle w:val="normaltextrun"/>
          <w:rFonts w:asciiTheme="minorHAnsi" w:hAnsiTheme="minorHAnsi" w:cstheme="minorHAnsi"/>
          <w:lang w:val="en-US" w:eastAsia="zh-TW"/>
        </w:rPr>
        <w:t xml:space="preserve">05 </w:t>
      </w:r>
      <w:r w:rsidRPr="008E4425">
        <w:rPr>
          <w:rStyle w:val="normaltextrun"/>
          <w:rFonts w:asciiTheme="minorHAnsi" w:hAnsiTheme="minorHAnsi" w:cstheme="minorHAnsi"/>
          <w:lang w:val="en-US" w:eastAsia="zh-TW"/>
        </w:rPr>
        <w:t xml:space="preserve">and </w:t>
      </w:r>
      <w:r>
        <w:rPr>
          <w:rStyle w:val="normaltextrun"/>
          <w:rFonts w:asciiTheme="minorHAnsi" w:hAnsiTheme="minorHAnsi" w:cstheme="minorHAnsi"/>
          <w:lang w:val="en-US" w:eastAsia="zh-TW"/>
        </w:rPr>
        <w:t xml:space="preserve">the </w:t>
      </w:r>
      <w:r w:rsidRPr="008E4425">
        <w:rPr>
          <w:rStyle w:val="normaltextrun"/>
          <w:rFonts w:asciiTheme="minorHAnsi" w:hAnsiTheme="minorHAnsi" w:cstheme="minorHAnsi"/>
          <w:lang w:val="en-US" w:eastAsia="zh-TW"/>
        </w:rPr>
        <w:t xml:space="preserve">Peer Price is </w:t>
      </w:r>
      <w:r w:rsidRPr="00E765C3">
        <w:rPr>
          <w:rStyle w:val="normaltextrun"/>
          <w:rFonts w:asciiTheme="minorHAnsi" w:hAnsiTheme="minorHAnsi" w:cstheme="minorHAnsi"/>
          <w:highlight w:val="yellow"/>
          <w:lang w:val="en-US" w:eastAsia="zh-TW"/>
        </w:rPr>
        <w:t>10</w:t>
      </w:r>
      <w:r>
        <w:rPr>
          <w:rStyle w:val="normaltextrun"/>
          <w:rFonts w:asciiTheme="minorHAnsi" w:hAnsiTheme="minorHAnsi" w:cstheme="minorHAnsi"/>
          <w:highlight w:val="yellow"/>
          <w:lang w:val="en-US" w:eastAsia="zh-TW"/>
        </w:rPr>
        <w:t>3</w:t>
      </w:r>
      <w:r w:rsidRPr="008E4425">
        <w:rPr>
          <w:rStyle w:val="normaltextrun"/>
          <w:rFonts w:asciiTheme="minorHAnsi" w:hAnsiTheme="minorHAnsi" w:cstheme="minorHAnsi"/>
          <w:lang w:val="en-US" w:eastAsia="zh-TW"/>
        </w:rPr>
        <w:t xml:space="preserve">. Your target price </w:t>
      </w:r>
      <w:r>
        <w:rPr>
          <w:rStyle w:val="normaltextrun"/>
          <w:rFonts w:asciiTheme="minorHAnsi" w:hAnsiTheme="minorHAnsi" w:cstheme="minorHAnsi"/>
          <w:lang w:val="en-US" w:eastAsia="zh-TW"/>
        </w:rPr>
        <w:t>will be</w:t>
      </w:r>
      <w:r w:rsidRPr="008E4425">
        <w:rPr>
          <w:rStyle w:val="normaltextrun"/>
          <w:rFonts w:asciiTheme="minorHAnsi" w:hAnsiTheme="minorHAnsi" w:cstheme="minorHAnsi"/>
          <w:lang w:val="en-US" w:eastAsia="zh-TW"/>
        </w:rPr>
        <w:t xml:space="preserve"> (50% × 1</w:t>
      </w:r>
      <w:r>
        <w:rPr>
          <w:rStyle w:val="normaltextrun"/>
          <w:rFonts w:asciiTheme="minorHAnsi" w:hAnsiTheme="minorHAnsi" w:cstheme="minorHAnsi"/>
          <w:lang w:val="en-US" w:eastAsia="zh-TW"/>
        </w:rPr>
        <w:t>05</w:t>
      </w:r>
      <w:r w:rsidRPr="008E4425">
        <w:rPr>
          <w:rStyle w:val="normaltextrun"/>
          <w:rFonts w:asciiTheme="minorHAnsi" w:hAnsiTheme="minorHAnsi" w:cstheme="minorHAnsi"/>
          <w:lang w:val="en-US" w:eastAsia="zh-TW"/>
        </w:rPr>
        <w:t>) + (50% × 10</w:t>
      </w:r>
      <w:r>
        <w:rPr>
          <w:rStyle w:val="normaltextrun"/>
          <w:rFonts w:asciiTheme="minorHAnsi" w:hAnsiTheme="minorHAnsi" w:cstheme="minorHAnsi"/>
          <w:lang w:val="en-US" w:eastAsia="zh-TW"/>
        </w:rPr>
        <w:t>3</w:t>
      </w:r>
      <w:r w:rsidRPr="008E4425">
        <w:rPr>
          <w:rStyle w:val="normaltextrun"/>
          <w:rFonts w:asciiTheme="minorHAnsi" w:hAnsiTheme="minorHAnsi" w:cstheme="minorHAnsi"/>
          <w:lang w:val="en-US" w:eastAsia="zh-TW"/>
        </w:rPr>
        <w:t>) = 10</w:t>
      </w:r>
      <w:r>
        <w:rPr>
          <w:rStyle w:val="normaltextrun"/>
          <w:rFonts w:asciiTheme="minorHAnsi" w:hAnsiTheme="minorHAnsi" w:cstheme="minorHAnsi"/>
          <w:lang w:val="en-US" w:eastAsia="zh-TW"/>
        </w:rPr>
        <w:t>4</w:t>
      </w:r>
      <w:r w:rsidRPr="008E4425">
        <w:rPr>
          <w:rStyle w:val="normaltextrun"/>
          <w:rFonts w:asciiTheme="minorHAnsi" w:hAnsiTheme="minorHAnsi" w:cstheme="minorHAnsi"/>
          <w:lang w:val="en-US" w:eastAsia="zh-TW"/>
        </w:rPr>
        <w:t>.</w:t>
      </w:r>
    </w:p>
    <w:p w14:paraId="3AC243F5" w14:textId="77777777" w:rsidR="006B131A" w:rsidRPr="008E4425" w:rsidRDefault="006B131A" w:rsidP="006B131A">
      <w:pPr>
        <w:pStyle w:val="paragraph"/>
        <w:spacing w:before="0" w:beforeAutospacing="0" w:after="0" w:afterAutospacing="0"/>
        <w:jc w:val="center"/>
        <w:textAlignment w:val="baseline"/>
        <w:rPr>
          <w:rStyle w:val="normaltextrun"/>
          <w:rFonts w:asciiTheme="minorHAnsi" w:hAnsiTheme="minorHAnsi" w:cstheme="minorHAnsi"/>
          <w:lang w:val="en-US" w:eastAsia="zh-TW"/>
        </w:rPr>
      </w:pPr>
      <w:r w:rsidRPr="008E4425">
        <w:rPr>
          <w:rStyle w:val="normaltextrun"/>
          <w:rFonts w:asciiTheme="minorHAnsi" w:hAnsiTheme="minorHAnsi" w:cstheme="minorHAnsi"/>
          <w:lang w:val="en-US" w:eastAsia="zh-TW"/>
        </w:rPr>
        <w:t xml:space="preserve">Your earnings are </w:t>
      </w:r>
      <w:r>
        <w:rPr>
          <w:rStyle w:val="normaltextrun"/>
          <w:rFonts w:asciiTheme="minorHAnsi" w:hAnsiTheme="minorHAnsi" w:cstheme="minorHAnsi"/>
          <w:lang w:val="en-US" w:eastAsia="zh-TW"/>
        </w:rPr>
        <w:t>500</w:t>
      </w:r>
      <w:commentRangeStart w:id="60"/>
      <w:r w:rsidRPr="008E4425">
        <w:rPr>
          <w:rStyle w:val="normaltextrun"/>
          <w:rFonts w:asciiTheme="minorHAnsi" w:hAnsiTheme="minorHAnsi" w:cstheme="minorHAnsi"/>
          <w:lang w:val="en-US" w:eastAsia="zh-TW"/>
        </w:rPr>
        <w:t xml:space="preserve"> </w:t>
      </w:r>
      <w:commentRangeEnd w:id="60"/>
      <w:r>
        <w:rPr>
          <w:rStyle w:val="a6"/>
          <w:rFonts w:asciiTheme="minorHAnsi" w:eastAsiaTheme="minorEastAsia" w:hAnsiTheme="minorHAnsi" w:cstheme="minorBidi"/>
          <w:lang/>
        </w:rPr>
        <w:commentReference w:id="60"/>
      </w:r>
      <w:r w:rsidRPr="008E4425">
        <w:rPr>
          <w:rStyle w:val="normaltextrun"/>
          <w:rFonts w:asciiTheme="minorHAnsi" w:hAnsiTheme="minorHAnsi" w:cstheme="minorHAnsi"/>
          <w:lang w:val="en-US" w:eastAsia="zh-TW"/>
        </w:rPr>
        <w:t>– (</w:t>
      </w:r>
      <w:r>
        <w:rPr>
          <w:rStyle w:val="normaltextrun"/>
          <w:rFonts w:asciiTheme="minorHAnsi" w:hAnsiTheme="minorHAnsi" w:cstheme="minorHAnsi"/>
          <w:lang w:val="en-US" w:eastAsia="zh-TW"/>
        </w:rPr>
        <w:t>98.95</w:t>
      </w:r>
      <w:r w:rsidRPr="008E4425">
        <w:rPr>
          <w:rStyle w:val="normaltextrun"/>
          <w:rFonts w:asciiTheme="minorHAnsi" w:hAnsiTheme="minorHAnsi" w:cstheme="minorHAnsi"/>
          <w:lang w:val="en-US" w:eastAsia="zh-TW"/>
        </w:rPr>
        <w:t>– 10</w:t>
      </w:r>
      <w:r>
        <w:rPr>
          <w:rStyle w:val="normaltextrun"/>
          <w:rFonts w:asciiTheme="minorHAnsi" w:hAnsiTheme="minorHAnsi" w:cstheme="minorHAnsi"/>
          <w:lang w:val="en-US" w:eastAsia="zh-TW"/>
        </w:rPr>
        <w:t>4</w:t>
      </w:r>
      <w:r w:rsidRPr="008E4425">
        <w:rPr>
          <w:rStyle w:val="normaltextrun"/>
          <w:rFonts w:asciiTheme="minorHAnsi" w:hAnsiTheme="minorHAnsi" w:cstheme="minorHAnsi"/>
          <w:lang w:val="en-US" w:eastAsia="zh-TW"/>
        </w:rPr>
        <w:t>)</w:t>
      </w:r>
      <w:r w:rsidRPr="00E765C3">
        <w:rPr>
          <w:rStyle w:val="normaltextrun"/>
          <w:vertAlign w:val="superscript"/>
          <w:lang w:val="en-US" w:eastAsia="zh-TW"/>
        </w:rPr>
        <w:t>2</w:t>
      </w:r>
      <w:r w:rsidRPr="008E4425">
        <w:rPr>
          <w:rStyle w:val="normaltextrun"/>
          <w:rFonts w:asciiTheme="minorHAnsi" w:hAnsiTheme="minorHAnsi" w:cstheme="minorHAnsi"/>
          <w:lang w:val="en-US" w:eastAsia="zh-TW"/>
        </w:rPr>
        <w:t xml:space="preserve"> =</w:t>
      </w:r>
      <w:r>
        <w:rPr>
          <w:rStyle w:val="normaltextrun"/>
          <w:rFonts w:asciiTheme="minorHAnsi" w:hAnsiTheme="minorHAnsi" w:cstheme="minorHAnsi"/>
          <w:lang w:val="en-US" w:eastAsia="zh-TW"/>
        </w:rPr>
        <w:t>474.4975</w:t>
      </w:r>
      <w:r w:rsidRPr="008E4425">
        <w:rPr>
          <w:rStyle w:val="normaltextrun"/>
          <w:rFonts w:asciiTheme="minorHAnsi" w:hAnsiTheme="minorHAnsi" w:cstheme="minorHAnsi"/>
          <w:lang w:val="en-US" w:eastAsia="zh-TW"/>
        </w:rPr>
        <w:t xml:space="preserve"> points</w:t>
      </w:r>
    </w:p>
    <w:p w14:paraId="49B5E392" w14:textId="77777777" w:rsidR="006B131A" w:rsidRPr="00B36339" w:rsidRDefault="006B131A" w:rsidP="006B131A">
      <w:pPr>
        <w:pStyle w:val="paragraph"/>
        <w:spacing w:before="0" w:beforeAutospacing="0" w:after="0" w:afterAutospacing="0"/>
        <w:textAlignment w:val="baseline"/>
        <w:rPr>
          <w:noProof/>
          <w:color w:val="808080" w:themeColor="background1" w:themeShade="80"/>
        </w:rPr>
      </w:pPr>
    </w:p>
    <w:p w14:paraId="61E84283" w14:textId="77777777" w:rsidR="006B131A" w:rsidRPr="00B36339" w:rsidRDefault="006B131A" w:rsidP="006B131A">
      <w:pPr>
        <w:pStyle w:val="paragraph"/>
        <w:spacing w:before="0" w:beforeAutospacing="0" w:after="0" w:afterAutospacing="0"/>
        <w:textAlignment w:val="baseline"/>
        <w:rPr>
          <w:noProof/>
          <w:color w:val="808080" w:themeColor="background1" w:themeShade="80"/>
        </w:rPr>
      </w:pPr>
      <w:r w:rsidRPr="00B36339">
        <w:rPr>
          <w:noProof/>
          <w:color w:val="808080" w:themeColor="background1" w:themeShade="80"/>
        </w:rPr>
        <w:br/>
      </w:r>
    </w:p>
    <w:p w14:paraId="264C79B4" w14:textId="77777777" w:rsidR="006B131A" w:rsidRPr="00B36339" w:rsidRDefault="006B131A" w:rsidP="006B131A">
      <w:pPr>
        <w:rPr>
          <w:b/>
          <w:bCs/>
          <w:color w:val="808080" w:themeColor="background1" w:themeShade="80"/>
          <w:lang w:val="en-CA"/>
        </w:rPr>
      </w:pPr>
    </w:p>
    <w:p w14:paraId="5EE5A742" w14:textId="77777777" w:rsidR="006B131A" w:rsidRPr="00B36339" w:rsidRDefault="006B131A" w:rsidP="006B131A">
      <w:pPr>
        <w:rPr>
          <w:b/>
          <w:bCs/>
          <w:color w:val="1540C1"/>
          <w:lang w:val="en-CA"/>
        </w:rPr>
      </w:pPr>
      <w:r w:rsidRPr="00B36339">
        <w:rPr>
          <w:b/>
          <w:bCs/>
          <w:color w:val="1540C1"/>
          <w:lang w:val="en-CA"/>
        </w:rPr>
        <w:t>Programmed Warning if not between 0 and 100 or not sum up to 100:</w:t>
      </w:r>
    </w:p>
    <w:p w14:paraId="2B4E8A03" w14:textId="77777777" w:rsidR="006B131A" w:rsidRDefault="006B131A" w:rsidP="006B131A">
      <w:pPr>
        <w:rPr>
          <w:color w:val="1540C1"/>
          <w:lang w:val="en-CA"/>
        </w:rPr>
      </w:pPr>
      <w:r w:rsidRPr="00B36339">
        <w:rPr>
          <w:color w:val="1540C1"/>
          <w:lang w:val="en-CA"/>
        </w:rPr>
        <w:t>The number of tokens you assign under each piece of information must be between 0 and 100, and all 100 tokens must be used.</w:t>
      </w:r>
    </w:p>
    <w:p w14:paraId="7F4DACA0" w14:textId="77777777" w:rsidR="001643A9" w:rsidRDefault="001643A9" w:rsidP="00362B2D">
      <w:pPr>
        <w:rPr>
          <w:lang w:val="en-CA"/>
        </w:rPr>
      </w:pPr>
    </w:p>
    <w:p w14:paraId="0A05E373" w14:textId="77777777" w:rsidR="00011485" w:rsidRDefault="00011485" w:rsidP="00362B2D">
      <w:pPr>
        <w:rPr>
          <w:lang w:val="en-CA"/>
        </w:rPr>
      </w:pPr>
    </w:p>
    <w:p w14:paraId="7FD10012" w14:textId="77777777" w:rsidR="00011485" w:rsidRDefault="00011485" w:rsidP="00362B2D">
      <w:pPr>
        <w:rPr>
          <w:lang w:val="en-CA"/>
        </w:rPr>
      </w:pPr>
    </w:p>
    <w:p w14:paraId="6B8D3E57" w14:textId="77777777" w:rsidR="00011485" w:rsidRDefault="00011485" w:rsidP="00362B2D">
      <w:pPr>
        <w:rPr>
          <w:lang w:val="en-CA"/>
        </w:rPr>
      </w:pPr>
    </w:p>
    <w:p w14:paraId="628CB397" w14:textId="77777777" w:rsidR="00011485" w:rsidRDefault="00011485" w:rsidP="00362B2D">
      <w:pPr>
        <w:rPr>
          <w:lang w:val="en-CA"/>
        </w:rPr>
      </w:pPr>
    </w:p>
    <w:p w14:paraId="0DE2407F" w14:textId="77777777" w:rsidR="00011485" w:rsidRPr="006B131A" w:rsidRDefault="00011485" w:rsidP="00362B2D">
      <w:pPr>
        <w:rPr>
          <w:lang w:val="en-CA"/>
        </w:rPr>
      </w:pPr>
    </w:p>
    <w:p w14:paraId="51BB7846" w14:textId="77777777" w:rsidR="00362B2D" w:rsidRDefault="00362B2D" w:rsidP="00362B2D"/>
    <w:p w14:paraId="7D706A16" w14:textId="77777777" w:rsidR="00011485" w:rsidRDefault="00011485" w:rsidP="00362B2D"/>
    <w:p w14:paraId="73C23BB3" w14:textId="77777777" w:rsidR="00011485" w:rsidRDefault="00011485" w:rsidP="00362B2D"/>
    <w:p w14:paraId="4775E356" w14:textId="77777777" w:rsidR="00011485" w:rsidRDefault="00011485" w:rsidP="00362B2D"/>
    <w:p w14:paraId="449E3252" w14:textId="77777777" w:rsidR="00011485" w:rsidRDefault="00011485" w:rsidP="00362B2D"/>
    <w:p w14:paraId="6F6D75A3" w14:textId="1F2C0F44" w:rsidR="00A2604C" w:rsidRDefault="0038636D" w:rsidP="00362B2D">
      <w:pPr>
        <w:rPr>
          <w:b/>
          <w:bCs/>
          <w:lang w:val="en-CA"/>
        </w:rPr>
      </w:pPr>
      <w:r>
        <w:rPr>
          <w:b/>
          <w:bCs/>
          <w:lang w:val="en-CA"/>
        </w:rPr>
        <w:t>(</w:t>
      </w:r>
      <w:r w:rsidR="00AC6BE1">
        <w:rPr>
          <w:b/>
          <w:bCs/>
          <w:lang w:val="en-CA"/>
        </w:rPr>
        <w:t>Bonus o</w:t>
      </w:r>
      <w:r>
        <w:rPr>
          <w:b/>
          <w:bCs/>
          <w:lang w:val="en-CA"/>
        </w:rPr>
        <w:t xml:space="preserve">nly shown to participants who completed Task 2 – </w:t>
      </w:r>
      <w:commentRangeStart w:id="61"/>
      <w:r>
        <w:rPr>
          <w:b/>
          <w:bCs/>
          <w:lang w:val="en-CA"/>
        </w:rPr>
        <w:t>those grouped successfully</w:t>
      </w:r>
      <w:commentRangeEnd w:id="61"/>
      <w:r w:rsidR="000E4E6A">
        <w:rPr>
          <w:rStyle w:val="a6"/>
        </w:rPr>
        <w:commentReference w:id="61"/>
      </w:r>
      <w:r>
        <w:rPr>
          <w:b/>
          <w:bCs/>
          <w:lang w:val="en-CA"/>
        </w:rPr>
        <w:t>)</w:t>
      </w:r>
      <w:r w:rsidRPr="00F54638" w:rsidDel="002642F0">
        <w:rPr>
          <w:b/>
          <w:bCs/>
          <w:lang w:val="en-CA"/>
        </w:rPr>
        <w:t xml:space="preserve"> </w:t>
      </w:r>
    </w:p>
    <w:p w14:paraId="354BFA20" w14:textId="77777777" w:rsidR="00A2604C" w:rsidRPr="004116AD" w:rsidRDefault="00A2604C" w:rsidP="00362B2D">
      <w:pPr>
        <w:rPr>
          <w:b/>
          <w:bCs/>
          <w:lang w:val="en-CA"/>
        </w:rPr>
      </w:pPr>
    </w:p>
    <w:p w14:paraId="607DE999" w14:textId="3B59B4AC" w:rsidR="00076429" w:rsidRPr="00F54638" w:rsidRDefault="002642F0" w:rsidP="00076429">
      <w:pPr>
        <w:rPr>
          <w:b/>
          <w:bCs/>
          <w:lang w:val="en-CA"/>
        </w:rPr>
      </w:pPr>
      <w:r>
        <w:rPr>
          <w:b/>
          <w:bCs/>
          <w:lang w:val="en-CA"/>
        </w:rPr>
        <w:t>Bonus Task</w:t>
      </w:r>
    </w:p>
    <w:p w14:paraId="121852B2" w14:textId="093BEABD" w:rsidR="009B38F7" w:rsidRDefault="001D10B3" w:rsidP="00076429">
      <w:pPr>
        <w:rPr>
          <w:lang w:val="en-CA"/>
        </w:rPr>
      </w:pPr>
      <w:r>
        <w:rPr>
          <w:lang w:val="en-CA"/>
        </w:rPr>
        <w:t>There are 5 decision problems i</w:t>
      </w:r>
      <w:r w:rsidR="00076429" w:rsidRPr="7C49841D">
        <w:rPr>
          <w:lang w:val="en-CA"/>
        </w:rPr>
        <w:t xml:space="preserve">n this </w:t>
      </w:r>
      <w:r w:rsidR="0038636D">
        <w:rPr>
          <w:lang w:val="en-CA"/>
        </w:rPr>
        <w:t>task</w:t>
      </w:r>
      <w:r w:rsidR="009B38F7">
        <w:rPr>
          <w:lang w:val="en-CA"/>
        </w:rPr>
        <w:t>. In each decision problem, you will see</w:t>
      </w:r>
      <w:r w:rsidR="000E4E6A">
        <w:rPr>
          <w:lang w:val="en-CA"/>
        </w:rPr>
        <w:t xml:space="preserve"> signals and the mean </w:t>
      </w:r>
      <w:r w:rsidR="009B38F7">
        <w:rPr>
          <w:lang w:val="en-CA"/>
        </w:rPr>
        <w:t>value from</w:t>
      </w:r>
      <w:r w:rsidR="000E4E6A">
        <w:rPr>
          <w:lang w:val="en-CA"/>
        </w:rPr>
        <w:t xml:space="preserve"> one </w:t>
      </w:r>
      <w:r w:rsidR="009B38F7">
        <w:rPr>
          <w:lang w:val="en-CA"/>
        </w:rPr>
        <w:t xml:space="preserve">of the </w:t>
      </w:r>
      <w:r w:rsidR="000E4E6A">
        <w:rPr>
          <w:lang w:val="en-CA"/>
        </w:rPr>
        <w:t>decision problem</w:t>
      </w:r>
      <w:r w:rsidR="009B38F7">
        <w:rPr>
          <w:lang w:val="en-CA"/>
        </w:rPr>
        <w:t>s</w:t>
      </w:r>
      <w:r w:rsidR="000E4E6A">
        <w:rPr>
          <w:lang w:val="en-CA"/>
        </w:rPr>
        <w:t xml:space="preserve"> </w:t>
      </w:r>
      <w:r w:rsidR="009B38F7">
        <w:rPr>
          <w:lang w:val="en-CA"/>
        </w:rPr>
        <w:t>in your</w:t>
      </w:r>
      <w:r w:rsidR="000E4E6A">
        <w:rPr>
          <w:lang w:val="en-CA"/>
        </w:rPr>
        <w:t xml:space="preserve"> previous task</w:t>
      </w:r>
      <w:r w:rsidR="00076429" w:rsidRPr="7C49841D">
        <w:rPr>
          <w:lang w:val="en-CA"/>
        </w:rPr>
        <w:t>.</w:t>
      </w:r>
      <w:r w:rsidR="00AF25DB">
        <w:rPr>
          <w:lang w:val="en-CA"/>
        </w:rPr>
        <w:t xml:space="preserve"> </w:t>
      </w:r>
      <w:r w:rsidR="009B38F7">
        <w:rPr>
          <w:lang w:val="en-CA"/>
        </w:rPr>
        <w:t>Your goal is to</w:t>
      </w:r>
      <w:r w:rsidRPr="7C49841D">
        <w:rPr>
          <w:lang w:val="en-CA"/>
        </w:rPr>
        <w:t xml:space="preserve"> guess the average number of tokens that the other two </w:t>
      </w:r>
      <w:r w:rsidR="002642F0">
        <w:rPr>
          <w:lang w:val="en-CA"/>
        </w:rPr>
        <w:t xml:space="preserve">group members </w:t>
      </w:r>
      <w:r w:rsidRPr="7C49841D">
        <w:rPr>
          <w:lang w:val="en-CA"/>
        </w:rPr>
        <w:t>allocated under each piece of information.</w:t>
      </w:r>
      <w:r w:rsidR="00AF25DB">
        <w:rPr>
          <w:lang w:val="en-CA"/>
        </w:rPr>
        <w:t xml:space="preserve"> </w:t>
      </w:r>
    </w:p>
    <w:p w14:paraId="44513522" w14:textId="77777777" w:rsidR="009B38F7" w:rsidRDefault="009B38F7" w:rsidP="00076429">
      <w:pPr>
        <w:rPr>
          <w:lang w:val="en-CA"/>
        </w:rPr>
      </w:pPr>
    </w:p>
    <w:p w14:paraId="0816E509" w14:textId="20EF20CC" w:rsidR="00A2604C" w:rsidRPr="003E48EE" w:rsidRDefault="00A2604C" w:rsidP="00A2604C">
      <w:pPr>
        <w:rPr>
          <w:rFonts w:cstheme="minorHAnsi"/>
          <w:lang w:val="en-CA"/>
        </w:rPr>
      </w:pPr>
      <w:r>
        <w:rPr>
          <w:lang w:val="en-CA"/>
        </w:rPr>
        <w:t xml:space="preserve">One of the decision </w:t>
      </w:r>
      <w:proofErr w:type="gramStart"/>
      <w:r>
        <w:rPr>
          <w:lang w:val="en-CA"/>
        </w:rPr>
        <w:t>problem</w:t>
      </w:r>
      <w:proofErr w:type="gramEnd"/>
      <w:r>
        <w:rPr>
          <w:lang w:val="en-CA"/>
        </w:rPr>
        <w:t xml:space="preserve"> will be randomly selected for calculating your bonus from this task. The closer your guess is to the </w:t>
      </w:r>
      <w:r>
        <w:rPr>
          <w:rStyle w:val="normaltextrun"/>
          <w:rFonts w:cstheme="minorHAnsi"/>
          <w:b/>
          <w:bCs/>
          <w:lang w:val="en-US" w:eastAsia="zh-TW"/>
        </w:rPr>
        <w:t xml:space="preserve">average </w:t>
      </w:r>
      <w:r w:rsidR="00A5506F">
        <w:rPr>
          <w:rStyle w:val="normaltextrun"/>
          <w:rFonts w:cstheme="minorHAnsi"/>
          <w:b/>
          <w:bCs/>
          <w:lang w:val="en-US" w:eastAsia="zh-TW"/>
        </w:rPr>
        <w:t xml:space="preserve">tokens </w:t>
      </w:r>
      <w:r>
        <w:rPr>
          <w:rStyle w:val="normaltextrun"/>
          <w:rFonts w:cstheme="minorHAnsi"/>
          <w:b/>
          <w:bCs/>
          <w:lang w:val="en-US" w:eastAsia="zh-TW"/>
        </w:rPr>
        <w:t>allocated by your group members</w:t>
      </w:r>
      <w:r>
        <w:rPr>
          <w:lang w:val="en-CA"/>
        </w:rPr>
        <w:t xml:space="preserve">, the higher your bonus will be. The </w:t>
      </w:r>
      <w:r>
        <w:rPr>
          <w:rFonts w:cstheme="minorHAnsi"/>
          <w:lang w:val="en-CA"/>
        </w:rPr>
        <w:t xml:space="preserve">bonus </w:t>
      </w:r>
      <w:r w:rsidRPr="003E48EE">
        <w:rPr>
          <w:rFonts w:cstheme="minorHAnsi"/>
          <w:lang w:val="en-CA"/>
        </w:rPr>
        <w:t xml:space="preserve">will be calculated accordingly to </w:t>
      </w:r>
      <w:r w:rsidRPr="003E48EE">
        <w:rPr>
          <w:rFonts w:cstheme="minorHAnsi"/>
          <w:highlight w:val="cyan"/>
          <w:lang w:val="en-CA"/>
        </w:rPr>
        <w:t>the formula below</w:t>
      </w:r>
      <w:r w:rsidRPr="003E48EE">
        <w:rPr>
          <w:rFonts w:cstheme="minorHAnsi"/>
          <w:lang w:val="en-CA"/>
        </w:rPr>
        <w:t>:</w:t>
      </w:r>
    </w:p>
    <w:p w14:paraId="715D3FFE" w14:textId="77777777" w:rsidR="00A2604C" w:rsidRPr="003E48EE" w:rsidRDefault="00A2604C" w:rsidP="00A2604C">
      <w:pPr>
        <w:rPr>
          <w:rFonts w:cstheme="minorHAnsi"/>
          <w:lang w:val="en-CA"/>
        </w:rPr>
      </w:pPr>
    </w:p>
    <w:p w14:paraId="216CD62E" w14:textId="77777777" w:rsidR="00A2604C" w:rsidRPr="003E48EE" w:rsidRDefault="00A2604C" w:rsidP="00A2604C">
      <w:pPr>
        <w:pStyle w:val="paragraph"/>
        <w:spacing w:before="0" w:beforeAutospacing="0" w:after="0" w:afterAutospacing="0"/>
        <w:textAlignment w:val="baseline"/>
        <w:rPr>
          <w:rStyle w:val="normaltextrun"/>
          <w:rFonts w:asciiTheme="minorHAnsi" w:hAnsiTheme="minorHAnsi" w:cstheme="minorHAnsi"/>
          <w:lang w:val="en-US" w:eastAsia="zh-TW"/>
        </w:rPr>
      </w:pPr>
    </w:p>
    <w:p w14:paraId="6278030D" w14:textId="02518487" w:rsidR="00A2604C" w:rsidRDefault="00A2604C" w:rsidP="00A2604C">
      <w:pPr>
        <w:rPr>
          <w:lang w:val="en-CA"/>
        </w:rPr>
      </w:pPr>
      <w:r>
        <w:rPr>
          <w:rStyle w:val="normaltextrun"/>
          <w:rFonts w:cstheme="minorHAnsi"/>
          <w:b/>
          <w:bCs/>
          <w:lang w:val="en-US" w:eastAsia="zh-TW"/>
        </w:rPr>
        <w:t xml:space="preserve">Bonus = </w:t>
      </w:r>
      <w:r w:rsidRPr="004116AD">
        <w:rPr>
          <w:rStyle w:val="normaltextrun"/>
          <w:rFonts w:cstheme="minorHAnsi"/>
          <w:b/>
          <w:bCs/>
          <w:lang w:val="en-US" w:eastAsia="zh-TW"/>
        </w:rPr>
        <w:t>100</w:t>
      </w:r>
      <w:ins w:id="62" w:author="Yi Shan Lee (DOT)" w:date="2024-06-06T14:02:00Z">
        <w:r w:rsidR="001951AD">
          <w:rPr>
            <w:rStyle w:val="normaltextrun"/>
            <w:rFonts w:cstheme="minorHAnsi"/>
            <w:b/>
            <w:bCs/>
            <w:lang w:val="en-US" w:eastAsia="zh-TW"/>
          </w:rPr>
          <w:t>0</w:t>
        </w:r>
      </w:ins>
      <w:r w:rsidRPr="004116AD">
        <w:rPr>
          <w:rStyle w:val="normaltextrun"/>
          <w:rFonts w:cstheme="minorHAnsi"/>
          <w:b/>
          <w:bCs/>
          <w:lang w:val="en-US" w:eastAsia="zh-TW"/>
        </w:rPr>
        <w:t xml:space="preserve">– </w:t>
      </w:r>
      <w:ins w:id="63" w:author="Yi Shan Lee (DOT)" w:date="2024-06-06T14:05:00Z">
        <w:r w:rsidR="00B414D1">
          <w:rPr>
            <w:rStyle w:val="normaltextrun"/>
            <w:rFonts w:cstheme="minorHAnsi"/>
            <w:b/>
            <w:bCs/>
            <w:lang w:val="en-US" w:eastAsia="zh-TW"/>
          </w:rPr>
          <w:t>(</w:t>
        </w:r>
      </w:ins>
      <w:r w:rsidRPr="004116AD">
        <w:rPr>
          <w:rStyle w:val="normaltextrun"/>
          <w:rFonts w:cstheme="minorHAnsi"/>
          <w:b/>
          <w:bCs/>
          <w:lang w:val="en-US" w:eastAsia="zh-TW"/>
          <w:rPrChange w:id="64" w:author="Yi Shan Lee (DOT)" w:date="2024-06-06T13:30:00Z">
            <w:rPr>
              <w:rStyle w:val="normaltextrun"/>
              <w:rFonts w:cstheme="minorHAnsi"/>
              <w:b/>
              <w:bCs/>
              <w:color w:val="FF0000"/>
              <w:highlight w:val="red"/>
              <w:lang w:val="en-US" w:eastAsia="zh-TW"/>
            </w:rPr>
          </w:rPrChange>
        </w:rPr>
        <w:t xml:space="preserve">the sum </w:t>
      </w:r>
      <w:ins w:id="65" w:author="Yi Shan Lee (DOT)" w:date="2024-06-06T13:34:00Z">
        <w:r w:rsidR="00B91ED4">
          <w:rPr>
            <w:rStyle w:val="normaltextrun"/>
            <w:rFonts w:cstheme="minorHAnsi"/>
            <w:b/>
            <w:bCs/>
            <w:lang w:val="en-US" w:eastAsia="zh-TW"/>
          </w:rPr>
          <w:t xml:space="preserve">of squared difference between </w:t>
        </w:r>
      </w:ins>
      <w:ins w:id="66" w:author="Yi Shan Lee (DOT)" w:date="2024-06-06T13:35:00Z">
        <w:r w:rsidR="00B91ED4">
          <w:rPr>
            <w:rStyle w:val="normaltextrun"/>
            <w:rFonts w:cstheme="minorHAnsi"/>
            <w:b/>
            <w:bCs/>
            <w:lang w:val="en-US" w:eastAsia="zh-TW"/>
          </w:rPr>
          <w:t xml:space="preserve">the average allocated tokens and </w:t>
        </w:r>
      </w:ins>
      <w:ins w:id="67" w:author="Yi Shan Lee (DOT)" w:date="2024-06-06T13:34:00Z">
        <w:r w:rsidR="00B91ED4">
          <w:rPr>
            <w:rStyle w:val="normaltextrun"/>
            <w:rFonts w:cstheme="minorHAnsi"/>
            <w:b/>
            <w:bCs/>
            <w:lang w:val="en-US" w:eastAsia="zh-TW"/>
          </w:rPr>
          <w:t>your guess</w:t>
        </w:r>
      </w:ins>
      <w:ins w:id="68" w:author="Yi Shan Lee (DOT)" w:date="2024-06-06T13:35:00Z">
        <w:r w:rsidR="00B91ED4">
          <w:rPr>
            <w:rStyle w:val="normaltextrun"/>
            <w:rFonts w:cstheme="minorHAnsi"/>
            <w:b/>
            <w:bCs/>
            <w:lang w:val="en-US" w:eastAsia="zh-TW"/>
          </w:rPr>
          <w:t xml:space="preserve"> across all four pieces of information</w:t>
        </w:r>
      </w:ins>
      <w:ins w:id="69" w:author="Yi Shan Lee (DOT)" w:date="2024-06-06T14:06:00Z">
        <w:r w:rsidR="00B414D1">
          <w:rPr>
            <w:rStyle w:val="normaltextrun"/>
            <w:rFonts w:cstheme="minorHAnsi"/>
            <w:b/>
            <w:bCs/>
            <w:lang w:val="en-US" w:eastAsia="zh-TW"/>
          </w:rPr>
          <w:t>)</w:t>
        </w:r>
      </w:ins>
      <w:ins w:id="70" w:author="Yi Shan Lee (DOT)" w:date="2024-06-06T14:05:00Z">
        <w:r w:rsidR="00B414D1">
          <w:rPr>
            <w:rStyle w:val="normaltextrun"/>
            <w:rFonts w:cstheme="minorHAnsi"/>
            <w:b/>
            <w:bCs/>
            <w:lang w:val="en-US" w:eastAsia="zh-TW"/>
          </w:rPr>
          <w:t>/4</w:t>
        </w:r>
      </w:ins>
      <w:del w:id="71" w:author="Yi Shan Lee (DOT)" w:date="2024-06-06T13:35:00Z">
        <w:r w:rsidRPr="004116AD" w:rsidDel="00B91ED4">
          <w:rPr>
            <w:rStyle w:val="normaltextrun"/>
            <w:rFonts w:cstheme="minorHAnsi"/>
            <w:b/>
            <w:bCs/>
            <w:lang w:val="en-US" w:eastAsia="zh-TW"/>
            <w:rPrChange w:id="72" w:author="Yi Shan Lee (DOT)" w:date="2024-06-06T13:30:00Z">
              <w:rPr>
                <w:rStyle w:val="normaltextrun"/>
                <w:rFonts w:cstheme="minorHAnsi"/>
                <w:b/>
                <w:bCs/>
                <w:color w:val="FF0000"/>
                <w:highlight w:val="red"/>
                <w:lang w:val="en-US" w:eastAsia="zh-TW"/>
              </w:rPr>
            </w:rPrChange>
          </w:rPr>
          <w:delText>across all four pieces of information</w:delText>
        </w:r>
        <w:r w:rsidRPr="004116AD" w:rsidDel="00B91ED4">
          <w:rPr>
            <w:rStyle w:val="normaltextrun"/>
            <w:rFonts w:cstheme="minorHAnsi"/>
            <w:b/>
            <w:bCs/>
            <w:lang w:val="en-US" w:eastAsia="zh-TW"/>
            <w:rPrChange w:id="73" w:author="Yi Shan Lee (DOT)" w:date="2024-06-06T13:30:00Z">
              <w:rPr>
                <w:rStyle w:val="normaltextrun"/>
                <w:rFonts w:cstheme="minorHAnsi"/>
                <w:b/>
                <w:bCs/>
                <w:color w:val="FF0000"/>
                <w:lang w:val="en-US" w:eastAsia="zh-TW"/>
              </w:rPr>
            </w:rPrChange>
          </w:rPr>
          <w:delText xml:space="preserve"> </w:delText>
        </w:r>
        <w:r w:rsidRPr="004116AD" w:rsidDel="00B91ED4">
          <w:rPr>
            <w:rStyle w:val="normaltextrun"/>
            <w:rFonts w:cstheme="minorHAnsi"/>
            <w:b/>
            <w:bCs/>
            <w:lang w:val="en-US" w:eastAsia="zh-TW"/>
          </w:rPr>
          <w:delText>(</w:delText>
        </w:r>
        <w:r w:rsidRPr="003E48EE" w:rsidDel="00B91ED4">
          <w:rPr>
            <w:rStyle w:val="normaltextrun"/>
            <w:rFonts w:cstheme="minorHAnsi"/>
            <w:b/>
            <w:bCs/>
            <w:lang w:val="en-US" w:eastAsia="zh-TW"/>
          </w:rPr>
          <w:delText xml:space="preserve">Your </w:delText>
        </w:r>
        <w:r w:rsidDel="00B91ED4">
          <w:rPr>
            <w:rStyle w:val="normaltextrun"/>
            <w:rFonts w:cstheme="minorHAnsi"/>
            <w:b/>
            <w:bCs/>
            <w:lang w:val="en-US" w:eastAsia="zh-TW"/>
          </w:rPr>
          <w:delText>guess of average allocated</w:delText>
        </w:r>
        <w:r w:rsidRPr="003E48EE" w:rsidDel="00B91ED4">
          <w:rPr>
            <w:rStyle w:val="normaltextrun"/>
            <w:rFonts w:cstheme="minorHAnsi"/>
            <w:b/>
            <w:bCs/>
            <w:lang w:val="en-US" w:eastAsia="zh-TW"/>
          </w:rPr>
          <w:delText xml:space="preserve"> </w:delText>
        </w:r>
        <w:r w:rsidDel="00B91ED4">
          <w:rPr>
            <w:rStyle w:val="normaltextrun"/>
            <w:rFonts w:cstheme="minorHAnsi"/>
            <w:b/>
            <w:bCs/>
            <w:lang w:val="en-US" w:eastAsia="zh-TW"/>
          </w:rPr>
          <w:delText>tokens</w:delText>
        </w:r>
        <w:r w:rsidRPr="003E48EE" w:rsidDel="00B91ED4">
          <w:rPr>
            <w:rStyle w:val="normaltextrun"/>
            <w:rFonts w:cstheme="minorHAnsi"/>
            <w:b/>
            <w:bCs/>
            <w:lang w:val="en-US" w:eastAsia="zh-TW"/>
          </w:rPr>
          <w:delText xml:space="preserve"> – </w:delText>
        </w:r>
        <w:r w:rsidDel="00B91ED4">
          <w:rPr>
            <w:rStyle w:val="normaltextrun"/>
            <w:rFonts w:cstheme="minorHAnsi"/>
            <w:b/>
            <w:bCs/>
            <w:lang w:val="en-US" w:eastAsia="zh-TW"/>
          </w:rPr>
          <w:delText>average allocated tokens</w:delText>
        </w:r>
        <w:r w:rsidRPr="003E48EE" w:rsidDel="00B91ED4">
          <w:rPr>
            <w:rStyle w:val="normaltextrun"/>
            <w:rFonts w:cstheme="minorHAnsi"/>
            <w:b/>
            <w:bCs/>
            <w:lang w:val="en-US" w:eastAsia="zh-TW"/>
          </w:rPr>
          <w:delText>)</w:delText>
        </w:r>
        <w:r w:rsidRPr="003E48EE" w:rsidDel="00B91ED4">
          <w:rPr>
            <w:rFonts w:cstheme="minorHAnsi"/>
            <w:b/>
            <w:bCs/>
            <w:vertAlign w:val="superscript"/>
          </w:rPr>
          <w:delText xml:space="preserve"> 2</w:delText>
        </w:r>
      </w:del>
    </w:p>
    <w:p w14:paraId="7C5F5E1F" w14:textId="5C8CD69E" w:rsidR="00A2604C" w:rsidRDefault="00A2604C" w:rsidP="00A2604C">
      <w:pPr>
        <w:pStyle w:val="ab"/>
        <w:spacing w:before="0" w:beforeAutospacing="0" w:after="0" w:afterAutospacing="0"/>
        <w:rPr>
          <w:rStyle w:val="normaltextrun"/>
          <w:rFonts w:asciiTheme="minorHAnsi" w:hAnsiTheme="minorHAnsi" w:cstheme="minorHAnsi"/>
          <w:b/>
          <w:bCs/>
          <w:lang w:val="en-US" w:eastAsia="zh-TW"/>
        </w:rPr>
      </w:pPr>
      <w:r w:rsidRPr="003E48EE">
        <w:rPr>
          <w:rStyle w:val="normaltextrun"/>
          <w:rFonts w:asciiTheme="minorHAnsi" w:hAnsiTheme="minorHAnsi" w:cstheme="minorHAnsi"/>
          <w:lang w:val="en-US" w:eastAsia="zh-TW"/>
        </w:rPr>
        <w:br/>
      </w:r>
      <w:r w:rsidRPr="00BD66DE">
        <w:rPr>
          <w:rStyle w:val="normaltextrun"/>
          <w:rFonts w:asciiTheme="minorHAnsi" w:hAnsiTheme="minorHAnsi" w:cstheme="minorHAnsi"/>
          <w:b/>
          <w:bCs/>
          <w:lang w:val="en-US" w:eastAsia="zh-TW"/>
        </w:rPr>
        <w:t xml:space="preserve">You can expect to earn more by assigning </w:t>
      </w:r>
      <w:r>
        <w:rPr>
          <w:rStyle w:val="normaltextrun"/>
          <w:rFonts w:asciiTheme="minorHAnsi" w:hAnsiTheme="minorHAnsi" w:cstheme="minorHAnsi"/>
          <w:b/>
          <w:bCs/>
          <w:lang w:val="en-US" w:eastAsia="zh-TW"/>
        </w:rPr>
        <w:t>tokens in a manner that is</w:t>
      </w:r>
      <w:r w:rsidRPr="00BD66DE">
        <w:rPr>
          <w:rStyle w:val="normaltextrun"/>
          <w:rFonts w:asciiTheme="minorHAnsi" w:hAnsiTheme="minorHAnsi" w:cstheme="minorHAnsi"/>
          <w:b/>
          <w:bCs/>
          <w:lang w:val="en-US" w:eastAsia="zh-TW"/>
        </w:rPr>
        <w:t xml:space="preserve"> closer </w:t>
      </w:r>
      <w:r>
        <w:rPr>
          <w:rStyle w:val="normaltextrun"/>
          <w:rFonts w:asciiTheme="minorHAnsi" w:hAnsiTheme="minorHAnsi" w:cstheme="minorHAnsi"/>
          <w:b/>
          <w:bCs/>
          <w:lang w:val="en-US" w:eastAsia="zh-TW"/>
        </w:rPr>
        <w:t xml:space="preserve">to your </w:t>
      </w:r>
      <w:r>
        <w:rPr>
          <w:rStyle w:val="normaltextrun"/>
          <w:rFonts w:asciiTheme="minorHAnsi" w:hAnsiTheme="minorHAnsi" w:cstheme="minorHAnsi"/>
          <w:b/>
          <w:bCs/>
          <w:lang w:val="en-US" w:eastAsia="zh-TW"/>
        </w:rPr>
        <w:lastRenderedPageBreak/>
        <w:t>group members</w:t>
      </w:r>
      <w:ins w:id="74" w:author="Yi Shan Lee (DOT)" w:date="2024-06-06T13:40:00Z">
        <w:r w:rsidR="00B91ED4">
          <w:rPr>
            <w:rStyle w:val="normaltextrun"/>
            <w:rFonts w:asciiTheme="minorHAnsi" w:hAnsiTheme="minorHAnsi" w:cstheme="minorHAnsi"/>
            <w:b/>
            <w:bCs/>
            <w:lang w:val="en-US" w:eastAsia="zh-TW"/>
          </w:rPr>
          <w:t>’</w:t>
        </w:r>
      </w:ins>
      <w:ins w:id="75" w:author="Yi Shan Lee (DOT)" w:date="2024-06-06T14:03:00Z">
        <w:r w:rsidR="001951AD">
          <w:rPr>
            <w:rStyle w:val="normaltextrun"/>
            <w:rFonts w:asciiTheme="minorHAnsi" w:hAnsiTheme="minorHAnsi" w:cstheme="minorHAnsi"/>
            <w:b/>
            <w:bCs/>
            <w:lang w:val="en-US" w:eastAsia="zh-TW"/>
          </w:rPr>
          <w:t xml:space="preserve"> </w:t>
        </w:r>
        <w:r w:rsidR="00B414D1" w:rsidRPr="003E48EE">
          <w:rPr>
            <w:rStyle w:val="normaltextrun"/>
            <w:rFonts w:asciiTheme="minorHAnsi" w:hAnsiTheme="minorHAnsi" w:cstheme="minorHAnsi"/>
            <w:lang w:val="en-US" w:eastAsia="zh-TW"/>
          </w:rPr>
          <w:t xml:space="preserve">because the deduction is smaller the closer your </w:t>
        </w:r>
        <w:r w:rsidR="00B414D1">
          <w:rPr>
            <w:rStyle w:val="normaltextrun"/>
            <w:rFonts w:asciiTheme="minorHAnsi" w:hAnsiTheme="minorHAnsi" w:cstheme="minorHAnsi"/>
            <w:lang w:val="en-US" w:eastAsia="zh-TW"/>
          </w:rPr>
          <w:t>guess</w:t>
        </w:r>
        <w:r w:rsidR="00B414D1" w:rsidRPr="003E48EE">
          <w:rPr>
            <w:rStyle w:val="normaltextrun"/>
            <w:rFonts w:asciiTheme="minorHAnsi" w:hAnsiTheme="minorHAnsi" w:cstheme="minorHAnsi"/>
            <w:lang w:val="en-US" w:eastAsia="zh-TW"/>
          </w:rPr>
          <w:t xml:space="preserve"> is to the </w:t>
        </w:r>
        <w:r w:rsidR="00B414D1">
          <w:rPr>
            <w:rStyle w:val="normaltextrun"/>
            <w:rFonts w:asciiTheme="minorHAnsi" w:hAnsiTheme="minorHAnsi" w:cstheme="minorHAnsi"/>
            <w:lang w:val="en-US" w:eastAsia="zh-TW"/>
          </w:rPr>
          <w:t>actual average allocated tokens to each piece of information.</w:t>
        </w:r>
      </w:ins>
      <w:del w:id="76" w:author="Yi Shan Lee (DOT)" w:date="2024-06-06T14:03:00Z">
        <w:r w:rsidDel="001951AD">
          <w:rPr>
            <w:rStyle w:val="normaltextrun"/>
            <w:rFonts w:asciiTheme="minorHAnsi" w:hAnsiTheme="minorHAnsi" w:cstheme="minorHAnsi"/>
            <w:b/>
            <w:bCs/>
            <w:lang w:val="en-US" w:eastAsia="zh-TW"/>
          </w:rPr>
          <w:delText>.</w:delText>
        </w:r>
      </w:del>
    </w:p>
    <w:p w14:paraId="6E71F6CE" w14:textId="77777777" w:rsidR="00A2604C" w:rsidRPr="004116AD" w:rsidRDefault="00A2604C" w:rsidP="004116AD">
      <w:pPr>
        <w:pStyle w:val="ab"/>
        <w:spacing w:before="0" w:beforeAutospacing="0" w:after="0" w:afterAutospacing="0"/>
        <w:rPr>
          <w:rFonts w:cstheme="minorHAnsi"/>
          <w:lang w:val="en-US" w:eastAsia="zh-TW"/>
        </w:rPr>
      </w:pPr>
    </w:p>
    <w:p w14:paraId="4D2B4ECC" w14:textId="736E2ADC" w:rsidR="00076429" w:rsidRDefault="001D10B3" w:rsidP="00076429">
      <w:pPr>
        <w:rPr>
          <w:lang w:val="en-CA"/>
        </w:rPr>
      </w:pPr>
      <w:r>
        <w:rPr>
          <w:lang w:val="en-CA"/>
        </w:rPr>
        <w:t>T</w:t>
      </w:r>
      <w:r w:rsidR="00076429" w:rsidRPr="7C49841D">
        <w:rPr>
          <w:lang w:val="en-CA"/>
        </w:rPr>
        <w:t xml:space="preserve">he more tokens other players assign to a piece of information, the more important they consider it is in determining the target value. The number of tokens other players assigned is between 0 and 100, and all 100 tokens are used. </w:t>
      </w:r>
    </w:p>
    <w:p w14:paraId="7A28C29B" w14:textId="77777777" w:rsidR="0038636D" w:rsidRDefault="0038636D" w:rsidP="00076429">
      <w:pPr>
        <w:rPr>
          <w:lang w:val="en-CA"/>
        </w:rPr>
      </w:pPr>
    </w:p>
    <w:p w14:paraId="2C8B7E80" w14:textId="4BCDA806" w:rsidR="00AF25DB" w:rsidDel="00B91ED4" w:rsidRDefault="00AF25DB" w:rsidP="00076429">
      <w:pPr>
        <w:rPr>
          <w:del w:id="77" w:author="Yi Shan Lee (DOT)" w:date="2024-06-06T13:41:00Z"/>
          <w:lang w:val="en-CA"/>
        </w:rPr>
      </w:pPr>
    </w:p>
    <w:tbl>
      <w:tblPr>
        <w:tblStyle w:val="a3"/>
        <w:tblW w:w="9016" w:type="dxa"/>
        <w:tblLook w:val="04A0" w:firstRow="1" w:lastRow="0" w:firstColumn="1" w:lastColumn="0" w:noHBand="0" w:noVBand="1"/>
      </w:tblPr>
      <w:tblGrid>
        <w:gridCol w:w="1420"/>
        <w:gridCol w:w="2006"/>
        <w:gridCol w:w="1975"/>
        <w:gridCol w:w="1974"/>
        <w:gridCol w:w="1641"/>
      </w:tblGrid>
      <w:tr w:rsidR="00AF25DB" w:rsidRPr="00732A69" w:rsidDel="00B91ED4" w14:paraId="3988A02F" w14:textId="11CE96B2" w:rsidTr="00CD2554">
        <w:trPr>
          <w:trHeight w:val="337"/>
          <w:del w:id="78" w:author="Yi Shan Lee (DOT)" w:date="2024-06-06T13:41:00Z"/>
        </w:trPr>
        <w:tc>
          <w:tcPr>
            <w:tcW w:w="1381" w:type="dxa"/>
            <w:tcBorders>
              <w:bottom w:val="nil"/>
            </w:tcBorders>
          </w:tcPr>
          <w:p w14:paraId="331E7A1A" w14:textId="307A1C15" w:rsidR="00AF25DB" w:rsidDel="00B91ED4" w:rsidRDefault="00AF25DB" w:rsidP="00CD2554">
            <w:pPr>
              <w:rPr>
                <w:del w:id="79" w:author="Yi Shan Lee (DOT)" w:date="2024-06-06T13:41:00Z"/>
                <w:lang w:val="en-CA"/>
              </w:rPr>
            </w:pPr>
          </w:p>
        </w:tc>
        <w:tc>
          <w:tcPr>
            <w:tcW w:w="2016" w:type="dxa"/>
            <w:tcBorders>
              <w:bottom w:val="nil"/>
            </w:tcBorders>
          </w:tcPr>
          <w:p w14:paraId="333EF50A" w14:textId="6799EBB1" w:rsidR="00AF25DB" w:rsidRPr="00732A69" w:rsidDel="00B91ED4" w:rsidRDefault="00AF25DB" w:rsidP="00CD2554">
            <w:pPr>
              <w:jc w:val="center"/>
              <w:rPr>
                <w:del w:id="80" w:author="Yi Shan Lee (DOT)" w:date="2024-06-06T13:41:00Z"/>
                <w:highlight w:val="yellow"/>
                <w:lang w:val="en-CA"/>
              </w:rPr>
            </w:pPr>
            <w:del w:id="81" w:author="Yi Shan Lee (DOT)" w:date="2024-06-06T13:41:00Z">
              <w:r w:rsidRPr="00732A69" w:rsidDel="00B91ED4">
                <w:rPr>
                  <w:highlight w:val="yellow"/>
                  <w:lang w:val="en-CA"/>
                </w:rPr>
                <w:delText>Member 1</w:delText>
              </w:r>
            </w:del>
          </w:p>
        </w:tc>
        <w:tc>
          <w:tcPr>
            <w:tcW w:w="1985" w:type="dxa"/>
            <w:tcBorders>
              <w:bottom w:val="nil"/>
            </w:tcBorders>
          </w:tcPr>
          <w:p w14:paraId="114B3FF3" w14:textId="5E1CA500" w:rsidR="00AF25DB" w:rsidRPr="00732A69" w:rsidDel="00B91ED4" w:rsidRDefault="00AF25DB" w:rsidP="00CD2554">
            <w:pPr>
              <w:jc w:val="center"/>
              <w:rPr>
                <w:del w:id="82" w:author="Yi Shan Lee (DOT)" w:date="2024-06-06T13:41:00Z"/>
                <w:highlight w:val="yellow"/>
                <w:lang w:val="en-CA"/>
              </w:rPr>
            </w:pPr>
            <w:del w:id="83" w:author="Yi Shan Lee (DOT)" w:date="2024-06-06T13:41:00Z">
              <w:r w:rsidRPr="00732A69" w:rsidDel="00B91ED4">
                <w:rPr>
                  <w:highlight w:val="yellow"/>
                  <w:lang w:val="en-CA"/>
                </w:rPr>
                <w:delText>Member 2</w:delText>
              </w:r>
              <w:r w:rsidDel="00B91ED4">
                <w:rPr>
                  <w:highlight w:val="yellow"/>
                  <w:lang w:val="en-CA"/>
                </w:rPr>
                <w:delText xml:space="preserve"> (me)</w:delText>
              </w:r>
            </w:del>
          </w:p>
        </w:tc>
        <w:tc>
          <w:tcPr>
            <w:tcW w:w="1984" w:type="dxa"/>
            <w:tcBorders>
              <w:bottom w:val="nil"/>
            </w:tcBorders>
          </w:tcPr>
          <w:p w14:paraId="0EE1136A" w14:textId="7D42616E" w:rsidR="00AF25DB" w:rsidRPr="00732A69" w:rsidDel="00B91ED4" w:rsidRDefault="00AF25DB" w:rsidP="00CD2554">
            <w:pPr>
              <w:jc w:val="center"/>
              <w:rPr>
                <w:del w:id="84" w:author="Yi Shan Lee (DOT)" w:date="2024-06-06T13:41:00Z"/>
                <w:highlight w:val="yellow"/>
                <w:lang w:val="en-CA"/>
              </w:rPr>
            </w:pPr>
            <w:del w:id="85" w:author="Yi Shan Lee (DOT)" w:date="2024-06-06T13:41:00Z">
              <w:r w:rsidRPr="00732A69" w:rsidDel="00B91ED4">
                <w:rPr>
                  <w:highlight w:val="yellow"/>
                  <w:lang w:val="en-CA"/>
                </w:rPr>
                <w:delText>Member 3</w:delText>
              </w:r>
            </w:del>
          </w:p>
        </w:tc>
        <w:tc>
          <w:tcPr>
            <w:tcW w:w="1650" w:type="dxa"/>
            <w:tcBorders>
              <w:bottom w:val="nil"/>
            </w:tcBorders>
          </w:tcPr>
          <w:p w14:paraId="6BB27D95" w14:textId="0B713A19" w:rsidR="00AF25DB" w:rsidRPr="00732A69" w:rsidDel="00B91ED4" w:rsidRDefault="00AF25DB" w:rsidP="00CD2554">
            <w:pPr>
              <w:jc w:val="center"/>
              <w:rPr>
                <w:del w:id="86" w:author="Yi Shan Lee (DOT)" w:date="2024-06-06T13:41:00Z"/>
                <w:highlight w:val="yellow"/>
                <w:lang w:val="en-CA"/>
              </w:rPr>
            </w:pPr>
            <w:del w:id="87" w:author="Yi Shan Lee (DOT)" w:date="2024-06-06T13:41:00Z">
              <w:r w:rsidRPr="00732A69" w:rsidDel="00B91ED4">
                <w:rPr>
                  <w:highlight w:val="yellow"/>
                  <w:lang w:val="en-CA"/>
                </w:rPr>
                <w:delText>Mean Value</w:delText>
              </w:r>
            </w:del>
          </w:p>
        </w:tc>
      </w:tr>
      <w:tr w:rsidR="00AF25DB" w:rsidRPr="003E6ED2" w:rsidDel="00B91ED4" w14:paraId="07701F47" w14:textId="58D6418C" w:rsidTr="00CD2554">
        <w:trPr>
          <w:del w:id="88" w:author="Yi Shan Lee (DOT)" w:date="2024-06-06T13:41:00Z"/>
        </w:trPr>
        <w:tc>
          <w:tcPr>
            <w:tcW w:w="1381" w:type="dxa"/>
            <w:tcBorders>
              <w:top w:val="nil"/>
            </w:tcBorders>
          </w:tcPr>
          <w:p w14:paraId="49760A02" w14:textId="3D77D453" w:rsidR="00AF25DB" w:rsidRPr="003E6ED2" w:rsidDel="00B91ED4" w:rsidRDefault="00AF25DB">
            <w:pPr>
              <w:rPr>
                <w:del w:id="89" w:author="Yi Shan Lee (DOT)" w:date="2024-06-06T13:41:00Z"/>
                <w:highlight w:val="yellow"/>
                <w:lang w:val="en-CA"/>
              </w:rPr>
            </w:pPr>
          </w:p>
        </w:tc>
        <w:tc>
          <w:tcPr>
            <w:tcW w:w="2016" w:type="dxa"/>
            <w:tcBorders>
              <w:top w:val="nil"/>
            </w:tcBorders>
          </w:tcPr>
          <w:p w14:paraId="506ACDE3" w14:textId="1AC65B77" w:rsidR="00AF25DB" w:rsidRPr="003E6ED2" w:rsidDel="00B91ED4" w:rsidRDefault="00AF25DB" w:rsidP="00CD2554">
            <w:pPr>
              <w:jc w:val="center"/>
              <w:rPr>
                <w:del w:id="90" w:author="Yi Shan Lee (DOT)" w:date="2024-06-06T13:41:00Z"/>
                <w:highlight w:val="yellow"/>
                <w:lang w:val="en-CA"/>
              </w:rPr>
            </w:pPr>
            <w:del w:id="91" w:author="Yi Shan Lee (DOT)" w:date="2024-06-06T13:41:00Z">
              <w:r w:rsidDel="00B91ED4">
                <w:rPr>
                  <w:noProof/>
                  <w:lang w:val="en-CA"/>
                  <w14:ligatures w14:val="standardContextual"/>
                </w:rPr>
                <w:drawing>
                  <wp:inline distT="0" distB="0" distL="0" distR="0" wp14:anchorId="06BD4D9D" wp14:editId="27573DC7">
                    <wp:extent cx="151200" cy="151200"/>
                    <wp:effectExtent l="0" t="0" r="0" b="1270"/>
                    <wp:docPr id="35623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12238" name="Picture 5819122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200" cy="151200"/>
                            </a:xfrm>
                            <a:prstGeom prst="rect">
                              <a:avLst/>
                            </a:prstGeom>
                          </pic:spPr>
                        </pic:pic>
                      </a:graphicData>
                    </a:graphic>
                  </wp:inline>
                </w:drawing>
              </w:r>
            </w:del>
          </w:p>
        </w:tc>
        <w:tc>
          <w:tcPr>
            <w:tcW w:w="1985" w:type="dxa"/>
            <w:tcBorders>
              <w:top w:val="nil"/>
            </w:tcBorders>
          </w:tcPr>
          <w:p w14:paraId="2C694B2B" w14:textId="5BC2F0C0" w:rsidR="00AF25DB" w:rsidRPr="003E6ED2" w:rsidDel="00B91ED4" w:rsidRDefault="00AF25DB" w:rsidP="00CD2554">
            <w:pPr>
              <w:jc w:val="center"/>
              <w:rPr>
                <w:del w:id="92" w:author="Yi Shan Lee (DOT)" w:date="2024-06-06T13:41:00Z"/>
                <w:highlight w:val="yellow"/>
                <w:lang w:val="en-CA"/>
              </w:rPr>
            </w:pPr>
            <w:del w:id="93" w:author="Yi Shan Lee (DOT)" w:date="2024-06-06T13:41:00Z">
              <w:r w:rsidDel="00B91ED4">
                <w:rPr>
                  <w:noProof/>
                  <w:lang w:val="en-CA"/>
                  <w14:ligatures w14:val="standardContextual"/>
                </w:rPr>
                <w:drawing>
                  <wp:inline distT="0" distB="0" distL="0" distR="0" wp14:anchorId="58E9C88B" wp14:editId="1BBF60C1">
                    <wp:extent cx="154800" cy="154800"/>
                    <wp:effectExtent l="0" t="0" r="0" b="0"/>
                    <wp:docPr id="4853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06515" name="Picture 14565065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800" cy="154800"/>
                            </a:xfrm>
                            <a:prstGeom prst="rect">
                              <a:avLst/>
                            </a:prstGeom>
                          </pic:spPr>
                        </pic:pic>
                      </a:graphicData>
                    </a:graphic>
                  </wp:inline>
                </w:drawing>
              </w:r>
            </w:del>
          </w:p>
        </w:tc>
        <w:tc>
          <w:tcPr>
            <w:tcW w:w="1984" w:type="dxa"/>
            <w:tcBorders>
              <w:top w:val="nil"/>
            </w:tcBorders>
          </w:tcPr>
          <w:p w14:paraId="5E7571F5" w14:textId="2E1AA587" w:rsidR="00AF25DB" w:rsidRPr="003E6ED2" w:rsidDel="00B91ED4" w:rsidRDefault="00AF25DB" w:rsidP="00CD2554">
            <w:pPr>
              <w:jc w:val="center"/>
              <w:rPr>
                <w:del w:id="94" w:author="Yi Shan Lee (DOT)" w:date="2024-06-06T13:41:00Z"/>
                <w:highlight w:val="yellow"/>
                <w:lang w:val="en-CA"/>
              </w:rPr>
            </w:pPr>
            <w:del w:id="95" w:author="Yi Shan Lee (DOT)" w:date="2024-06-06T13:41:00Z">
              <w:r w:rsidDel="00B91ED4">
                <w:rPr>
                  <w:noProof/>
                  <w:lang w:val="en-CA"/>
                  <w14:ligatures w14:val="standardContextual"/>
                </w:rPr>
                <w:drawing>
                  <wp:inline distT="0" distB="0" distL="0" distR="0" wp14:anchorId="17EF80F1" wp14:editId="5A325333">
                    <wp:extent cx="154800" cy="154800"/>
                    <wp:effectExtent l="0" t="0" r="0" b="0"/>
                    <wp:docPr id="969196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06515" name="Picture 14565065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800" cy="154800"/>
                            </a:xfrm>
                            <a:prstGeom prst="rect">
                              <a:avLst/>
                            </a:prstGeom>
                          </pic:spPr>
                        </pic:pic>
                      </a:graphicData>
                    </a:graphic>
                  </wp:inline>
                </w:drawing>
              </w:r>
            </w:del>
          </w:p>
        </w:tc>
        <w:tc>
          <w:tcPr>
            <w:tcW w:w="1650" w:type="dxa"/>
            <w:tcBorders>
              <w:top w:val="nil"/>
            </w:tcBorders>
          </w:tcPr>
          <w:p w14:paraId="5AA1ACD4" w14:textId="4F4D056F" w:rsidR="00AF25DB" w:rsidRPr="003E6ED2" w:rsidDel="00B91ED4" w:rsidRDefault="00AF25DB" w:rsidP="00CD2554">
            <w:pPr>
              <w:jc w:val="center"/>
              <w:rPr>
                <w:del w:id="96" w:author="Yi Shan Lee (DOT)" w:date="2024-06-06T13:41:00Z"/>
                <w:highlight w:val="yellow"/>
                <w:lang w:val="en-CA"/>
              </w:rPr>
            </w:pPr>
          </w:p>
        </w:tc>
      </w:tr>
      <w:tr w:rsidR="00AF25DB" w:rsidRPr="00732A69" w:rsidDel="00B91ED4" w14:paraId="5126E0BF" w14:textId="5410C992" w:rsidTr="00CD2554">
        <w:trPr>
          <w:del w:id="97" w:author="Yi Shan Lee (DOT)" w:date="2024-06-06T13:41:00Z"/>
        </w:trPr>
        <w:tc>
          <w:tcPr>
            <w:tcW w:w="1381" w:type="dxa"/>
          </w:tcPr>
          <w:p w14:paraId="736CAD99" w14:textId="6CC307CC" w:rsidR="00AF25DB" w:rsidRPr="00732A69" w:rsidDel="00B91ED4" w:rsidRDefault="00AF25DB" w:rsidP="00CD2554">
            <w:pPr>
              <w:rPr>
                <w:del w:id="98" w:author="Yi Shan Lee (DOT)" w:date="2024-06-06T13:41:00Z"/>
                <w:highlight w:val="yellow"/>
                <w:lang w:val="en-CA"/>
              </w:rPr>
            </w:pPr>
            <w:del w:id="99" w:author="Yi Shan Lee (DOT)" w:date="2024-06-06T13:41:00Z">
              <w:r w:rsidRPr="00732A69" w:rsidDel="00B91ED4">
                <w:rPr>
                  <w:highlight w:val="yellow"/>
                  <w:lang w:val="en-CA"/>
                </w:rPr>
                <w:delText>Information</w:delText>
              </w:r>
            </w:del>
          </w:p>
        </w:tc>
        <w:tc>
          <w:tcPr>
            <w:tcW w:w="2016" w:type="dxa"/>
          </w:tcPr>
          <w:p w14:paraId="2B4CB960" w14:textId="0732CDDF" w:rsidR="00AF25DB" w:rsidRPr="00732A69" w:rsidDel="00B91ED4" w:rsidRDefault="00AF25DB" w:rsidP="00CD2554">
            <w:pPr>
              <w:jc w:val="center"/>
              <w:rPr>
                <w:del w:id="100" w:author="Yi Shan Lee (DOT)" w:date="2024-06-06T13:41:00Z"/>
                <w:highlight w:val="yellow"/>
                <w:lang w:val="en-CA"/>
              </w:rPr>
            </w:pPr>
            <w:del w:id="101" w:author="Yi Shan Lee (DOT)" w:date="2024-06-06T13:41:00Z">
              <w:r w:rsidDel="00B91ED4">
                <w:rPr>
                  <w:highlight w:val="yellow"/>
                  <w:lang w:val="en-CA"/>
                </w:rPr>
                <w:delText>pick an example</w:delText>
              </w:r>
            </w:del>
          </w:p>
        </w:tc>
        <w:tc>
          <w:tcPr>
            <w:tcW w:w="1985" w:type="dxa"/>
          </w:tcPr>
          <w:p w14:paraId="397055D7" w14:textId="6EFAC34B" w:rsidR="00AF25DB" w:rsidRPr="00732A69" w:rsidDel="00B91ED4" w:rsidRDefault="00AF25DB" w:rsidP="00CD2554">
            <w:pPr>
              <w:jc w:val="center"/>
              <w:rPr>
                <w:del w:id="102" w:author="Yi Shan Lee (DOT)" w:date="2024-06-06T13:41:00Z"/>
                <w:highlight w:val="yellow"/>
                <w:lang w:val="en-CA"/>
              </w:rPr>
            </w:pPr>
            <w:del w:id="103" w:author="Yi Shan Lee (DOT)" w:date="2024-06-06T13:41:00Z">
              <w:r w:rsidRPr="003D0003" w:rsidDel="00B91ED4">
                <w:rPr>
                  <w:highlight w:val="yellow"/>
                  <w:lang w:val="en-CA"/>
                </w:rPr>
                <w:delText>pick an example</w:delText>
              </w:r>
            </w:del>
          </w:p>
        </w:tc>
        <w:tc>
          <w:tcPr>
            <w:tcW w:w="1984" w:type="dxa"/>
          </w:tcPr>
          <w:p w14:paraId="2599FB43" w14:textId="4DE870B1" w:rsidR="00AF25DB" w:rsidRPr="00732A69" w:rsidDel="00B91ED4" w:rsidRDefault="00AF25DB" w:rsidP="00CD2554">
            <w:pPr>
              <w:jc w:val="center"/>
              <w:rPr>
                <w:del w:id="104" w:author="Yi Shan Lee (DOT)" w:date="2024-06-06T13:41:00Z"/>
                <w:highlight w:val="yellow"/>
                <w:lang w:val="en-CA"/>
              </w:rPr>
            </w:pPr>
            <w:del w:id="105" w:author="Yi Shan Lee (DOT)" w:date="2024-06-06T13:41:00Z">
              <w:r w:rsidRPr="003D0003" w:rsidDel="00B91ED4">
                <w:rPr>
                  <w:highlight w:val="yellow"/>
                  <w:lang w:val="en-CA"/>
                </w:rPr>
                <w:delText>pick an example</w:delText>
              </w:r>
            </w:del>
          </w:p>
        </w:tc>
        <w:tc>
          <w:tcPr>
            <w:tcW w:w="1650" w:type="dxa"/>
          </w:tcPr>
          <w:p w14:paraId="1F49113C" w14:textId="2A427F0C" w:rsidR="00AF25DB" w:rsidRPr="00732A69" w:rsidDel="00B91ED4" w:rsidRDefault="00AF25DB" w:rsidP="00CD2554">
            <w:pPr>
              <w:jc w:val="center"/>
              <w:rPr>
                <w:del w:id="106" w:author="Yi Shan Lee (DOT)" w:date="2024-06-06T13:41:00Z"/>
                <w:highlight w:val="yellow"/>
                <w:lang w:val="en-CA"/>
              </w:rPr>
            </w:pPr>
            <w:del w:id="107" w:author="Yi Shan Lee (DOT)" w:date="2024-06-06T13:41:00Z">
              <w:r w:rsidRPr="00732A69" w:rsidDel="00B91ED4">
                <w:rPr>
                  <w:highlight w:val="yellow"/>
                  <w:lang w:val="en-CA"/>
                </w:rPr>
                <w:delText>100</w:delText>
              </w:r>
            </w:del>
          </w:p>
        </w:tc>
      </w:tr>
      <w:tr w:rsidR="00AF25DB" w:rsidDel="00B91ED4" w14:paraId="4D42622E" w14:textId="2C821C69" w:rsidTr="00CD2554">
        <w:trPr>
          <w:del w:id="108" w:author="Yi Shan Lee (DOT)" w:date="2024-06-06T13:41:00Z"/>
        </w:trPr>
        <w:tc>
          <w:tcPr>
            <w:tcW w:w="1381" w:type="dxa"/>
          </w:tcPr>
          <w:p w14:paraId="5B88D0D5" w14:textId="7EFA3E5E" w:rsidR="00AF25DB" w:rsidDel="00B91ED4" w:rsidRDefault="00A14CFA" w:rsidP="00CD2554">
            <w:pPr>
              <w:rPr>
                <w:del w:id="109" w:author="Yi Shan Lee (DOT)" w:date="2024-06-06T13:41:00Z"/>
                <w:lang w:val="en-CA"/>
              </w:rPr>
            </w:pPr>
            <w:del w:id="110" w:author="Yi Shan Lee (DOT)" w:date="2024-06-06T13:41:00Z">
              <w:r w:rsidDel="00B91ED4">
                <w:rPr>
                  <w:lang w:val="en-CA"/>
                </w:rPr>
                <w:delText>Average tokens allocated by others</w:delText>
              </w:r>
            </w:del>
          </w:p>
        </w:tc>
        <w:tc>
          <w:tcPr>
            <w:tcW w:w="2016" w:type="dxa"/>
          </w:tcPr>
          <w:p w14:paraId="2AC0663A" w14:textId="6137929C" w:rsidR="00AF25DB" w:rsidDel="00B91ED4" w:rsidRDefault="00AF25DB" w:rsidP="00CD2554">
            <w:pPr>
              <w:rPr>
                <w:del w:id="111" w:author="Yi Shan Lee (DOT)" w:date="2024-06-06T13:41:00Z"/>
                <w:lang w:val="en-CA"/>
              </w:rPr>
            </w:pPr>
          </w:p>
        </w:tc>
        <w:tc>
          <w:tcPr>
            <w:tcW w:w="1985" w:type="dxa"/>
          </w:tcPr>
          <w:p w14:paraId="321E99A9" w14:textId="2C004B42" w:rsidR="00AF25DB" w:rsidDel="00B91ED4" w:rsidRDefault="00AF25DB" w:rsidP="00CD2554">
            <w:pPr>
              <w:rPr>
                <w:del w:id="112" w:author="Yi Shan Lee (DOT)" w:date="2024-06-06T13:41:00Z"/>
                <w:lang w:val="en-CA"/>
              </w:rPr>
            </w:pPr>
          </w:p>
        </w:tc>
        <w:tc>
          <w:tcPr>
            <w:tcW w:w="1984" w:type="dxa"/>
          </w:tcPr>
          <w:p w14:paraId="5AF9B306" w14:textId="2253DBA0" w:rsidR="00AF25DB" w:rsidDel="00B91ED4" w:rsidRDefault="00AF25DB" w:rsidP="00CD2554">
            <w:pPr>
              <w:rPr>
                <w:del w:id="113" w:author="Yi Shan Lee (DOT)" w:date="2024-06-06T13:41:00Z"/>
                <w:lang w:val="en-CA"/>
              </w:rPr>
            </w:pPr>
          </w:p>
        </w:tc>
        <w:tc>
          <w:tcPr>
            <w:tcW w:w="1650" w:type="dxa"/>
          </w:tcPr>
          <w:p w14:paraId="3855C3B9" w14:textId="061D48E5" w:rsidR="00AF25DB" w:rsidDel="00B91ED4" w:rsidRDefault="00AF25DB" w:rsidP="00CD2554">
            <w:pPr>
              <w:rPr>
                <w:del w:id="114" w:author="Yi Shan Lee (DOT)" w:date="2024-06-06T13:41:00Z"/>
                <w:lang w:val="en-CA"/>
              </w:rPr>
            </w:pPr>
          </w:p>
        </w:tc>
      </w:tr>
    </w:tbl>
    <w:p w14:paraId="1CEE025E" w14:textId="77777777" w:rsidR="009439AF" w:rsidRDefault="009439AF">
      <w:pPr>
        <w:rPr>
          <w:b/>
          <w:bCs/>
          <w:lang w:val="en-CA"/>
        </w:rPr>
      </w:pPr>
    </w:p>
    <w:p w14:paraId="0704B531" w14:textId="77777777" w:rsidR="0038636D" w:rsidRDefault="0038636D" w:rsidP="0038636D">
      <w:pPr>
        <w:rPr>
          <w:b/>
          <w:bCs/>
          <w:lang w:val="en-CA"/>
        </w:rPr>
      </w:pPr>
      <w:r>
        <w:rPr>
          <w:b/>
          <w:bCs/>
          <w:lang w:val="en-CA"/>
        </w:rPr>
        <w:t>*** Vary by condition***</w:t>
      </w:r>
    </w:p>
    <w:p w14:paraId="5AA7C2E9" w14:textId="254E2825" w:rsidR="0038636D" w:rsidRDefault="0038636D" w:rsidP="0038636D">
      <w:pPr>
        <w:rPr>
          <w:lang w:val="en-CA"/>
        </w:rPr>
      </w:pPr>
      <w:r>
        <w:rPr>
          <w:lang w:val="en-CA"/>
        </w:rPr>
        <w:t xml:space="preserve">Below is an example of the decision screen. In each decision problem, </w:t>
      </w:r>
      <w:r w:rsidRPr="00BD66DE">
        <w:rPr>
          <w:highlight w:val="lightGray"/>
          <w:lang w:val="en-CA"/>
        </w:rPr>
        <w:t>{you will see three signals</w:t>
      </w:r>
      <w:r w:rsidRPr="00BD66DE">
        <w:rPr>
          <w:rFonts w:hint="eastAsia"/>
          <w:highlight w:val="lightGray"/>
          <w:lang w:val="en-CA" w:eastAsia="zh-TW"/>
        </w:rPr>
        <w:t xml:space="preserve"> </w:t>
      </w:r>
      <w:r w:rsidRPr="00BD66DE">
        <w:rPr>
          <w:highlight w:val="lightGray"/>
          <w:lang w:val="en-CA"/>
        </w:rPr>
        <w:t>and the mean of all potential asset values (Mean Value)</w:t>
      </w:r>
      <w:r w:rsidRPr="00BD66DE">
        <w:rPr>
          <w:highlight w:val="yellow"/>
          <w:lang w:val="en-CA"/>
        </w:rPr>
        <w:t>/</w:t>
      </w:r>
      <w:r>
        <w:rPr>
          <w:highlight w:val="yellow"/>
          <w:lang w:val="en-US" w:eastAsia="zh-TW"/>
        </w:rPr>
        <w:t>e</w:t>
      </w:r>
      <w:r w:rsidRPr="00D400A3">
        <w:rPr>
          <w:rFonts w:hint="eastAsia"/>
          <w:highlight w:val="yellow"/>
          <w:lang w:val="en-CA" w:eastAsia="zh-TW"/>
        </w:rPr>
        <w:t>a</w:t>
      </w:r>
      <w:r w:rsidRPr="00D400A3">
        <w:rPr>
          <w:highlight w:val="yellow"/>
          <w:lang w:val="en-CA"/>
        </w:rPr>
        <w:t xml:space="preserve">ch signal belongs to a group member with a </w:t>
      </w:r>
      <w:r w:rsidRPr="00E765C3">
        <w:rPr>
          <w:lang w:val="en-CA"/>
        </w:rPr>
        <w:t>{</w:t>
      </w:r>
      <w:r w:rsidRPr="00D400A3">
        <w:rPr>
          <w:highlight w:val="yellow"/>
          <w:lang w:val="en-CA"/>
        </w:rPr>
        <w:t>hidden</w:t>
      </w:r>
      <w:r w:rsidRPr="00E765C3">
        <w:rPr>
          <w:highlight w:val="cyan"/>
          <w:lang w:val="en-CA"/>
        </w:rPr>
        <w:t>/</w:t>
      </w:r>
      <w:r w:rsidRPr="00D400A3">
        <w:rPr>
          <w:highlight w:val="cyan"/>
          <w:lang w:val="en-CA"/>
        </w:rPr>
        <w:t>specified</w:t>
      </w:r>
      <w:r w:rsidRPr="00BD66DE">
        <w:rPr>
          <w:strike/>
          <w:highlight w:val="green"/>
          <w:lang w:val="en-CA"/>
        </w:rPr>
        <w:t>/ hidden or specified</w:t>
      </w:r>
      <w:r w:rsidRPr="00D400A3">
        <w:rPr>
          <w:highlight w:val="yellow"/>
          <w:lang w:val="en-CA"/>
        </w:rPr>
        <w:t>} preference for group culture indicated below.</w:t>
      </w:r>
      <w:r w:rsidRPr="00E765C3">
        <w:rPr>
          <w:highlight w:val="yellow"/>
          <w:lang w:val="en-CA"/>
        </w:rPr>
        <w:t xml:space="preserve"> </w:t>
      </w:r>
      <w:r w:rsidRPr="00D400A3">
        <w:rPr>
          <w:highlight w:val="yellow"/>
          <w:lang w:val="en-CA"/>
        </w:rPr>
        <w:t xml:space="preserve">Members share the same </w:t>
      </w:r>
      <w:r w:rsidRPr="00732A69">
        <w:rPr>
          <w:highlight w:val="yellow"/>
          <w:lang w:val="en-CA"/>
        </w:rPr>
        <w:t xml:space="preserve">information. </w:t>
      </w:r>
      <w:r w:rsidRPr="00BD66DE">
        <w:rPr>
          <w:strike/>
          <w:highlight w:val="yellow"/>
          <w:lang w:val="en-CA"/>
        </w:rPr>
        <w:t>You will be regrouped in each decision problem</w:t>
      </w:r>
      <w:r w:rsidRPr="00732A69">
        <w:rPr>
          <w:highlight w:val="yellow"/>
          <w:lang w:val="en-CA"/>
        </w:rPr>
        <w:t xml:space="preserve">, and </w:t>
      </w:r>
      <w:ins w:id="115" w:author="Yi Shan Lee (DOT)" w:date="2024-06-06T13:43:00Z">
        <w:r w:rsidR="00856114">
          <w:rPr>
            <w:highlight w:val="yellow"/>
            <w:lang w:val="en-CA"/>
          </w:rPr>
          <w:t>everyone’s</w:t>
        </w:r>
      </w:ins>
      <w:commentRangeStart w:id="116"/>
      <w:del w:id="117" w:author="Yi Shan Lee (DOT)" w:date="2024-06-06T13:42:00Z">
        <w:r w:rsidDel="00B91ED4">
          <w:rPr>
            <w:highlight w:val="yellow"/>
            <w:lang w:val="en-CA"/>
          </w:rPr>
          <w:delText>your</w:delText>
        </w:r>
      </w:del>
      <w:r>
        <w:rPr>
          <w:highlight w:val="yellow"/>
          <w:lang w:val="en-CA"/>
        </w:rPr>
        <w:t xml:space="preserve"> member number</w:t>
      </w:r>
      <w:r w:rsidRPr="00732A69">
        <w:rPr>
          <w:highlight w:val="yellow"/>
          <w:lang w:val="en-CA"/>
        </w:rPr>
        <w:t xml:space="preserve"> </w:t>
      </w:r>
      <w:commentRangeEnd w:id="116"/>
      <w:r>
        <w:rPr>
          <w:rStyle w:val="a6"/>
        </w:rPr>
        <w:commentReference w:id="116"/>
      </w:r>
      <w:del w:id="118" w:author="Yi Shan Lee (DOT)" w:date="2024-06-06T13:42:00Z">
        <w:r w:rsidRPr="00732A69" w:rsidDel="00B91ED4">
          <w:rPr>
            <w:highlight w:val="yellow"/>
            <w:lang w:val="en-CA"/>
          </w:rPr>
          <w:delText>will also be randomized across decision problems</w:delText>
        </w:r>
      </w:del>
      <w:ins w:id="119" w:author="Yi Shan Lee (DOT)" w:date="2024-06-06T13:42:00Z">
        <w:r w:rsidR="00B91ED4">
          <w:rPr>
            <w:highlight w:val="yellow"/>
            <w:lang w:val="en-CA"/>
          </w:rPr>
          <w:t>remain</w:t>
        </w:r>
      </w:ins>
      <w:ins w:id="120" w:author="Yi Shan Lee (DOT)" w:date="2024-06-06T13:43:00Z">
        <w:r w:rsidR="00856114">
          <w:rPr>
            <w:highlight w:val="yellow"/>
            <w:lang w:val="en-CA"/>
          </w:rPr>
          <w:t>s</w:t>
        </w:r>
      </w:ins>
      <w:ins w:id="121" w:author="Yi Shan Lee (DOT)" w:date="2024-06-06T13:42:00Z">
        <w:r w:rsidR="00B91ED4">
          <w:rPr>
            <w:highlight w:val="yellow"/>
            <w:lang w:val="en-CA"/>
          </w:rPr>
          <w:t xml:space="preserve"> the same as in the previous task</w:t>
        </w:r>
      </w:ins>
      <w:r w:rsidRPr="00732A69">
        <w:rPr>
          <w:highlight w:val="yellow"/>
          <w:lang w:val="en-CA"/>
        </w:rPr>
        <w:t>.}</w:t>
      </w:r>
    </w:p>
    <w:p w14:paraId="70ED41A1" w14:textId="77777777" w:rsidR="0038636D" w:rsidRDefault="0038636D" w:rsidP="0038636D">
      <w:pPr>
        <w:rPr>
          <w:lang w:val="en-CA"/>
        </w:rPr>
      </w:pPr>
    </w:p>
    <w:p w14:paraId="58FBA749" w14:textId="77777777" w:rsidR="0038636D" w:rsidRPr="00D400A3" w:rsidRDefault="0038636D" w:rsidP="0038636D"/>
    <w:p w14:paraId="494D87A4" w14:textId="77777777" w:rsidR="0038636D" w:rsidRPr="00B91ED4" w:rsidRDefault="0038636D" w:rsidP="0038636D">
      <w:pPr>
        <w:rPr>
          <w:lang w:val="en-CA"/>
        </w:rPr>
      </w:pPr>
      <w:r w:rsidRPr="00B91ED4">
        <w:rPr>
          <w:highlight w:val="lightGray"/>
          <w:lang w:val="en-CA"/>
        </w:rPr>
        <w:t>Table for signals without ownership</w:t>
      </w:r>
    </w:p>
    <w:tbl>
      <w:tblPr>
        <w:tblStyle w:val="a3"/>
        <w:tblW w:w="9016" w:type="dxa"/>
        <w:tblLook w:val="04A0" w:firstRow="1" w:lastRow="0" w:firstColumn="1" w:lastColumn="0" w:noHBand="0" w:noVBand="1"/>
      </w:tblPr>
      <w:tblGrid>
        <w:gridCol w:w="1836"/>
        <w:gridCol w:w="1795"/>
        <w:gridCol w:w="1795"/>
        <w:gridCol w:w="1795"/>
        <w:gridCol w:w="1795"/>
        <w:tblGridChange w:id="122">
          <w:tblGrid>
            <w:gridCol w:w="1836"/>
            <w:gridCol w:w="1795"/>
            <w:gridCol w:w="1795"/>
            <w:gridCol w:w="1795"/>
            <w:gridCol w:w="1795"/>
          </w:tblGrid>
        </w:tblGridChange>
      </w:tblGrid>
      <w:tr w:rsidR="0038636D" w:rsidRPr="00B91ED4" w14:paraId="5C5443DD" w14:textId="77777777" w:rsidTr="00BD66DE">
        <w:trPr>
          <w:trHeight w:val="337"/>
        </w:trPr>
        <w:tc>
          <w:tcPr>
            <w:tcW w:w="1836" w:type="dxa"/>
          </w:tcPr>
          <w:p w14:paraId="3E597C8A" w14:textId="77777777" w:rsidR="0038636D" w:rsidRPr="00B91ED4" w:rsidRDefault="0038636D" w:rsidP="00BD66DE">
            <w:pPr>
              <w:rPr>
                <w:lang w:val="en-CA"/>
              </w:rPr>
            </w:pPr>
          </w:p>
        </w:tc>
        <w:tc>
          <w:tcPr>
            <w:tcW w:w="1795" w:type="dxa"/>
          </w:tcPr>
          <w:p w14:paraId="0A0B8B6F" w14:textId="77777777" w:rsidR="0038636D" w:rsidRPr="00B91ED4" w:rsidRDefault="0038636D" w:rsidP="00BD66DE">
            <w:pPr>
              <w:jc w:val="center"/>
              <w:rPr>
                <w:lang w:val="en-CA"/>
              </w:rPr>
            </w:pPr>
            <w:r w:rsidRPr="00B91ED4">
              <w:rPr>
                <w:lang w:val="en-CA"/>
              </w:rPr>
              <w:t>Signal 1</w:t>
            </w:r>
          </w:p>
        </w:tc>
        <w:tc>
          <w:tcPr>
            <w:tcW w:w="1795" w:type="dxa"/>
          </w:tcPr>
          <w:p w14:paraId="77F0D7DE" w14:textId="77777777" w:rsidR="0038636D" w:rsidRPr="00B91ED4" w:rsidRDefault="0038636D" w:rsidP="00BD66DE">
            <w:pPr>
              <w:jc w:val="center"/>
              <w:rPr>
                <w:lang w:val="en-CA"/>
              </w:rPr>
            </w:pPr>
            <w:r w:rsidRPr="00B91ED4">
              <w:rPr>
                <w:lang w:val="en-CA"/>
              </w:rPr>
              <w:t>Signal 2</w:t>
            </w:r>
          </w:p>
        </w:tc>
        <w:tc>
          <w:tcPr>
            <w:tcW w:w="1795" w:type="dxa"/>
          </w:tcPr>
          <w:p w14:paraId="6D9668D7" w14:textId="77777777" w:rsidR="0038636D" w:rsidRPr="00B91ED4" w:rsidRDefault="0038636D" w:rsidP="00BD66DE">
            <w:pPr>
              <w:jc w:val="center"/>
              <w:rPr>
                <w:lang w:val="en-CA"/>
              </w:rPr>
            </w:pPr>
            <w:r w:rsidRPr="00B91ED4">
              <w:rPr>
                <w:lang w:val="en-CA"/>
              </w:rPr>
              <w:t>Signal 3</w:t>
            </w:r>
          </w:p>
        </w:tc>
        <w:tc>
          <w:tcPr>
            <w:tcW w:w="1795" w:type="dxa"/>
          </w:tcPr>
          <w:p w14:paraId="3E40F06C" w14:textId="77777777" w:rsidR="0038636D" w:rsidRPr="00B91ED4" w:rsidRDefault="0038636D" w:rsidP="00BD66DE">
            <w:pPr>
              <w:jc w:val="center"/>
              <w:rPr>
                <w:lang w:val="en-CA"/>
              </w:rPr>
            </w:pPr>
            <w:r w:rsidRPr="00B91ED4">
              <w:rPr>
                <w:lang w:val="en-CA"/>
              </w:rPr>
              <w:t>Mean Value</w:t>
            </w:r>
          </w:p>
        </w:tc>
      </w:tr>
      <w:tr w:rsidR="0038636D" w:rsidRPr="00B91ED4" w14:paraId="24F72158" w14:textId="77777777" w:rsidTr="00BD66DE">
        <w:tc>
          <w:tcPr>
            <w:tcW w:w="1836" w:type="dxa"/>
          </w:tcPr>
          <w:p w14:paraId="27BC4CF4" w14:textId="77777777" w:rsidR="0038636D" w:rsidRPr="00B91ED4" w:rsidRDefault="0038636D" w:rsidP="00BD66DE">
            <w:pPr>
              <w:rPr>
                <w:lang w:val="en-CA"/>
              </w:rPr>
            </w:pPr>
            <w:r w:rsidRPr="00B91ED4">
              <w:rPr>
                <w:lang w:val="en-CA"/>
              </w:rPr>
              <w:t>Information</w:t>
            </w:r>
          </w:p>
        </w:tc>
        <w:tc>
          <w:tcPr>
            <w:tcW w:w="1795" w:type="dxa"/>
          </w:tcPr>
          <w:p w14:paraId="7DE0F40B" w14:textId="77777777" w:rsidR="0038636D" w:rsidRPr="00B91ED4" w:rsidRDefault="0038636D" w:rsidP="00BD66DE">
            <w:pPr>
              <w:jc w:val="center"/>
              <w:rPr>
                <w:lang w:val="en-CA"/>
              </w:rPr>
            </w:pPr>
            <w:r w:rsidRPr="00B91ED4">
              <w:rPr>
                <w:lang w:val="en-CA"/>
              </w:rPr>
              <w:t>98</w:t>
            </w:r>
          </w:p>
        </w:tc>
        <w:tc>
          <w:tcPr>
            <w:tcW w:w="1795" w:type="dxa"/>
          </w:tcPr>
          <w:p w14:paraId="39FF4E2C" w14:textId="77777777" w:rsidR="0038636D" w:rsidRPr="00B91ED4" w:rsidRDefault="0038636D" w:rsidP="00BD66DE">
            <w:pPr>
              <w:jc w:val="center"/>
              <w:rPr>
                <w:lang w:val="en-CA"/>
              </w:rPr>
            </w:pPr>
            <w:r w:rsidRPr="00B91ED4">
              <w:rPr>
                <w:lang w:val="en-CA"/>
              </w:rPr>
              <w:t>103</w:t>
            </w:r>
          </w:p>
        </w:tc>
        <w:tc>
          <w:tcPr>
            <w:tcW w:w="1795" w:type="dxa"/>
          </w:tcPr>
          <w:p w14:paraId="1266B159" w14:textId="77777777" w:rsidR="0038636D" w:rsidRPr="00B91ED4" w:rsidRDefault="0038636D" w:rsidP="00BD66DE">
            <w:pPr>
              <w:jc w:val="center"/>
              <w:rPr>
                <w:lang w:val="en-CA"/>
              </w:rPr>
            </w:pPr>
            <w:r w:rsidRPr="00B91ED4">
              <w:rPr>
                <w:lang w:val="en-CA"/>
              </w:rPr>
              <w:t>99</w:t>
            </w:r>
          </w:p>
        </w:tc>
        <w:tc>
          <w:tcPr>
            <w:tcW w:w="1795" w:type="dxa"/>
          </w:tcPr>
          <w:p w14:paraId="08AE6220" w14:textId="77777777" w:rsidR="0038636D" w:rsidRPr="00B91ED4" w:rsidRDefault="0038636D" w:rsidP="00BD66DE">
            <w:pPr>
              <w:jc w:val="center"/>
              <w:rPr>
                <w:lang w:val="en-CA"/>
              </w:rPr>
            </w:pPr>
            <w:r w:rsidRPr="00B91ED4">
              <w:rPr>
                <w:lang w:val="en-CA"/>
              </w:rPr>
              <w:t>100</w:t>
            </w:r>
          </w:p>
        </w:tc>
      </w:tr>
      <w:tr w:rsidR="00856114" w:rsidRPr="00B91ED4" w14:paraId="31C90CA6" w14:textId="77777777" w:rsidTr="00856114">
        <w:tblPrEx>
          <w:tblW w:w="9016" w:type="dxa"/>
          <w:tblPrExChange w:id="123" w:author="Yi Shan Lee (DOT)" w:date="2024-06-06T13:47:00Z">
            <w:tblPrEx>
              <w:tblW w:w="9016" w:type="dxa"/>
            </w:tblPrEx>
          </w:tblPrExChange>
        </w:tblPrEx>
        <w:tc>
          <w:tcPr>
            <w:tcW w:w="1836" w:type="dxa"/>
            <w:tcPrChange w:id="124" w:author="Yi Shan Lee (DOT)" w:date="2024-06-06T13:47:00Z">
              <w:tcPr>
                <w:tcW w:w="1836" w:type="dxa"/>
              </w:tcPr>
            </w:tcPrChange>
          </w:tcPr>
          <w:p w14:paraId="37C6FDE4" w14:textId="1B1863BC" w:rsidR="00856114" w:rsidRPr="00B91ED4" w:rsidRDefault="00856114" w:rsidP="00856114">
            <w:pPr>
              <w:rPr>
                <w:lang w:val="en-CA"/>
              </w:rPr>
            </w:pPr>
            <w:r w:rsidRPr="00B91ED4">
              <w:rPr>
                <w:lang w:val="en-CA"/>
              </w:rPr>
              <w:t>Average tokens allocated by others</w:t>
            </w:r>
          </w:p>
        </w:tc>
        <w:tc>
          <w:tcPr>
            <w:tcW w:w="1795" w:type="dxa"/>
            <w:vAlign w:val="center"/>
            <w:tcPrChange w:id="125" w:author="Yi Shan Lee (DOT)" w:date="2024-06-06T13:47:00Z">
              <w:tcPr>
                <w:tcW w:w="1795" w:type="dxa"/>
              </w:tcPr>
            </w:tcPrChange>
          </w:tcPr>
          <w:p w14:paraId="6806F442" w14:textId="56322DD6" w:rsidR="00856114" w:rsidRPr="00B91ED4" w:rsidRDefault="00856114">
            <w:pPr>
              <w:jc w:val="center"/>
              <w:rPr>
                <w:lang w:val="en-CA"/>
              </w:rPr>
              <w:pPrChange w:id="126" w:author="Yi Shan Lee (DOT)" w:date="2024-06-06T13:47:00Z">
                <w:pPr/>
              </w:pPrChange>
            </w:pPr>
            <w:ins w:id="127" w:author="Yi Shan Lee (DOT)" w:date="2024-06-06T13:46:00Z">
              <w:r w:rsidRPr="00BD66DE">
                <w:rPr>
                  <w:highlight w:val="cyan"/>
                  <w:lang w:val="en-CA"/>
                </w:rPr>
                <w:t>35</w:t>
              </w:r>
            </w:ins>
          </w:p>
        </w:tc>
        <w:tc>
          <w:tcPr>
            <w:tcW w:w="1795" w:type="dxa"/>
            <w:vAlign w:val="center"/>
            <w:tcPrChange w:id="128" w:author="Yi Shan Lee (DOT)" w:date="2024-06-06T13:47:00Z">
              <w:tcPr>
                <w:tcW w:w="1795" w:type="dxa"/>
              </w:tcPr>
            </w:tcPrChange>
          </w:tcPr>
          <w:p w14:paraId="6DD57F69" w14:textId="5E154E52" w:rsidR="00856114" w:rsidRPr="00B91ED4" w:rsidRDefault="00856114">
            <w:pPr>
              <w:jc w:val="center"/>
              <w:rPr>
                <w:lang w:val="en-CA"/>
              </w:rPr>
              <w:pPrChange w:id="129" w:author="Yi Shan Lee (DOT)" w:date="2024-06-06T13:47:00Z">
                <w:pPr/>
              </w:pPrChange>
            </w:pPr>
            <w:ins w:id="130" w:author="Yi Shan Lee (DOT)" w:date="2024-06-06T13:46:00Z">
              <w:r>
                <w:rPr>
                  <w:highlight w:val="cyan"/>
                  <w:lang w:val="en-CA"/>
                </w:rPr>
                <w:t>10</w:t>
              </w:r>
            </w:ins>
          </w:p>
        </w:tc>
        <w:tc>
          <w:tcPr>
            <w:tcW w:w="1795" w:type="dxa"/>
            <w:vAlign w:val="center"/>
            <w:tcPrChange w:id="131" w:author="Yi Shan Lee (DOT)" w:date="2024-06-06T13:47:00Z">
              <w:tcPr>
                <w:tcW w:w="1795" w:type="dxa"/>
              </w:tcPr>
            </w:tcPrChange>
          </w:tcPr>
          <w:p w14:paraId="3285CD84" w14:textId="726A88FC" w:rsidR="00856114" w:rsidRPr="00B91ED4" w:rsidRDefault="00856114">
            <w:pPr>
              <w:jc w:val="center"/>
              <w:rPr>
                <w:lang w:val="en-CA"/>
              </w:rPr>
              <w:pPrChange w:id="132" w:author="Yi Shan Lee (DOT)" w:date="2024-06-06T13:47:00Z">
                <w:pPr/>
              </w:pPrChange>
            </w:pPr>
            <w:ins w:id="133" w:author="Yi Shan Lee (DOT)" w:date="2024-06-06T13:46:00Z">
              <w:r w:rsidRPr="00BD66DE">
                <w:rPr>
                  <w:highlight w:val="cyan"/>
                  <w:lang w:val="en-CA"/>
                </w:rPr>
                <w:t>35</w:t>
              </w:r>
            </w:ins>
          </w:p>
        </w:tc>
        <w:tc>
          <w:tcPr>
            <w:tcW w:w="1795" w:type="dxa"/>
            <w:vAlign w:val="center"/>
            <w:tcPrChange w:id="134" w:author="Yi Shan Lee (DOT)" w:date="2024-06-06T13:47:00Z">
              <w:tcPr>
                <w:tcW w:w="1795" w:type="dxa"/>
              </w:tcPr>
            </w:tcPrChange>
          </w:tcPr>
          <w:p w14:paraId="522A09DC" w14:textId="7C162CA5" w:rsidR="00856114" w:rsidRPr="00B91ED4" w:rsidRDefault="00856114">
            <w:pPr>
              <w:jc w:val="center"/>
              <w:rPr>
                <w:lang w:val="en-CA"/>
              </w:rPr>
              <w:pPrChange w:id="135" w:author="Yi Shan Lee (DOT)" w:date="2024-06-06T13:47:00Z">
                <w:pPr/>
              </w:pPrChange>
            </w:pPr>
            <w:ins w:id="136" w:author="Yi Shan Lee (DOT)" w:date="2024-06-06T13:46:00Z">
              <w:r>
                <w:rPr>
                  <w:highlight w:val="cyan"/>
                  <w:lang w:val="en-CA"/>
                </w:rPr>
                <w:t>2</w:t>
              </w:r>
              <w:r w:rsidRPr="00BD66DE">
                <w:rPr>
                  <w:highlight w:val="cyan"/>
                  <w:lang w:val="en-CA"/>
                </w:rPr>
                <w:t>0</w:t>
              </w:r>
            </w:ins>
          </w:p>
        </w:tc>
      </w:tr>
    </w:tbl>
    <w:p w14:paraId="08F6F9F9" w14:textId="77777777" w:rsidR="0038636D" w:rsidRPr="001B66E5" w:rsidRDefault="0038636D" w:rsidP="0038636D">
      <w:pPr>
        <w:rPr>
          <w:lang w:val="en-CA"/>
        </w:rPr>
      </w:pPr>
    </w:p>
    <w:p w14:paraId="05E08BBE" w14:textId="77777777" w:rsidR="0038636D" w:rsidRPr="00BD66DE" w:rsidRDefault="0038636D" w:rsidP="0038636D">
      <w:pPr>
        <w:rPr>
          <w:lang w:val="en-CA"/>
        </w:rPr>
      </w:pPr>
      <w:r w:rsidRPr="00AC6BE1">
        <w:rPr>
          <w:highlight w:val="yellow"/>
          <w:lang w:val="en-CA"/>
        </w:rPr>
        <w:t>Table for with ownership but hidden preference</w:t>
      </w:r>
    </w:p>
    <w:tbl>
      <w:tblPr>
        <w:tblStyle w:val="a3"/>
        <w:tblW w:w="9016" w:type="dxa"/>
        <w:tblLook w:val="04A0" w:firstRow="1" w:lastRow="0" w:firstColumn="1" w:lastColumn="0" w:noHBand="0" w:noVBand="1"/>
      </w:tblPr>
      <w:tblGrid>
        <w:gridCol w:w="1836"/>
        <w:gridCol w:w="1795"/>
        <w:gridCol w:w="1795"/>
        <w:gridCol w:w="1795"/>
        <w:gridCol w:w="1795"/>
        <w:tblGridChange w:id="137">
          <w:tblGrid>
            <w:gridCol w:w="1836"/>
            <w:gridCol w:w="1795"/>
            <w:gridCol w:w="1795"/>
            <w:gridCol w:w="1795"/>
            <w:gridCol w:w="1795"/>
          </w:tblGrid>
        </w:tblGridChange>
      </w:tblGrid>
      <w:tr w:rsidR="0038636D" w14:paraId="168A2E19" w14:textId="77777777" w:rsidTr="00BD66DE">
        <w:trPr>
          <w:trHeight w:val="337"/>
        </w:trPr>
        <w:tc>
          <w:tcPr>
            <w:tcW w:w="1836" w:type="dxa"/>
          </w:tcPr>
          <w:p w14:paraId="125DBA0A" w14:textId="77777777" w:rsidR="0038636D" w:rsidRPr="00BD66DE" w:rsidRDefault="0038636D" w:rsidP="00BD66DE">
            <w:pPr>
              <w:rPr>
                <w:lang w:val="en-CA"/>
              </w:rPr>
            </w:pPr>
          </w:p>
        </w:tc>
        <w:tc>
          <w:tcPr>
            <w:tcW w:w="1795" w:type="dxa"/>
          </w:tcPr>
          <w:p w14:paraId="30B6C615" w14:textId="77777777" w:rsidR="0038636D" w:rsidRPr="00BD66DE" w:rsidRDefault="0038636D" w:rsidP="00BD66DE">
            <w:pPr>
              <w:jc w:val="center"/>
              <w:rPr>
                <w:lang w:val="en-CA"/>
              </w:rPr>
            </w:pPr>
            <w:r w:rsidRPr="00BD66DE">
              <w:rPr>
                <w:lang w:val="en-CA"/>
              </w:rPr>
              <w:t>Member 1</w:t>
            </w:r>
          </w:p>
        </w:tc>
        <w:tc>
          <w:tcPr>
            <w:tcW w:w="1795" w:type="dxa"/>
          </w:tcPr>
          <w:p w14:paraId="6ED9F329" w14:textId="77777777" w:rsidR="0038636D" w:rsidRPr="00BD66DE" w:rsidRDefault="0038636D" w:rsidP="00BD66DE">
            <w:pPr>
              <w:jc w:val="center"/>
              <w:rPr>
                <w:lang w:val="en-CA"/>
              </w:rPr>
            </w:pPr>
            <w:r w:rsidRPr="00BD66DE">
              <w:rPr>
                <w:lang w:val="en-CA"/>
              </w:rPr>
              <w:t>Member 2 (me)</w:t>
            </w:r>
          </w:p>
        </w:tc>
        <w:tc>
          <w:tcPr>
            <w:tcW w:w="1795" w:type="dxa"/>
          </w:tcPr>
          <w:p w14:paraId="3A525C70" w14:textId="77777777" w:rsidR="0038636D" w:rsidRPr="00BD66DE" w:rsidRDefault="0038636D" w:rsidP="00BD66DE">
            <w:pPr>
              <w:jc w:val="center"/>
              <w:rPr>
                <w:lang w:val="en-CA"/>
              </w:rPr>
            </w:pPr>
            <w:r w:rsidRPr="00BD66DE">
              <w:rPr>
                <w:lang w:val="en-CA"/>
              </w:rPr>
              <w:t>Member 3</w:t>
            </w:r>
          </w:p>
        </w:tc>
        <w:tc>
          <w:tcPr>
            <w:tcW w:w="1795" w:type="dxa"/>
          </w:tcPr>
          <w:p w14:paraId="04B107F0" w14:textId="77777777" w:rsidR="0038636D" w:rsidRPr="7C49841D" w:rsidRDefault="0038636D" w:rsidP="00BD66DE">
            <w:pPr>
              <w:jc w:val="center"/>
              <w:rPr>
                <w:lang w:val="en-CA"/>
              </w:rPr>
            </w:pPr>
            <w:r w:rsidRPr="00BD66DE">
              <w:rPr>
                <w:lang w:val="en-CA"/>
              </w:rPr>
              <w:t>Mean Value</w:t>
            </w:r>
          </w:p>
        </w:tc>
      </w:tr>
      <w:tr w:rsidR="0038636D" w14:paraId="63550049" w14:textId="77777777" w:rsidTr="00BD66DE">
        <w:tc>
          <w:tcPr>
            <w:tcW w:w="1836" w:type="dxa"/>
          </w:tcPr>
          <w:p w14:paraId="4E17397E" w14:textId="77777777" w:rsidR="0038636D" w:rsidRDefault="0038636D" w:rsidP="00BD66DE">
            <w:pPr>
              <w:rPr>
                <w:lang w:val="en-CA"/>
              </w:rPr>
            </w:pPr>
            <w:r>
              <w:rPr>
                <w:lang w:val="en-CA"/>
              </w:rPr>
              <w:t>Information</w:t>
            </w:r>
          </w:p>
        </w:tc>
        <w:tc>
          <w:tcPr>
            <w:tcW w:w="1795" w:type="dxa"/>
          </w:tcPr>
          <w:p w14:paraId="6C056A64" w14:textId="77777777" w:rsidR="0038636D" w:rsidRDefault="0038636D" w:rsidP="00BD66DE">
            <w:pPr>
              <w:jc w:val="center"/>
              <w:rPr>
                <w:lang w:val="en-CA"/>
              </w:rPr>
            </w:pPr>
            <w:r>
              <w:rPr>
                <w:lang w:val="en-CA"/>
              </w:rPr>
              <w:t>98</w:t>
            </w:r>
          </w:p>
        </w:tc>
        <w:tc>
          <w:tcPr>
            <w:tcW w:w="1795" w:type="dxa"/>
          </w:tcPr>
          <w:p w14:paraId="26CF7371" w14:textId="77777777" w:rsidR="0038636D" w:rsidRDefault="0038636D" w:rsidP="00BD66DE">
            <w:pPr>
              <w:jc w:val="center"/>
              <w:rPr>
                <w:lang w:val="en-CA"/>
              </w:rPr>
            </w:pPr>
            <w:r>
              <w:rPr>
                <w:lang w:val="en-CA"/>
              </w:rPr>
              <w:t>103</w:t>
            </w:r>
          </w:p>
        </w:tc>
        <w:tc>
          <w:tcPr>
            <w:tcW w:w="1795" w:type="dxa"/>
          </w:tcPr>
          <w:p w14:paraId="7F8C8C4A" w14:textId="77777777" w:rsidR="0038636D" w:rsidRDefault="0038636D" w:rsidP="00BD66DE">
            <w:pPr>
              <w:jc w:val="center"/>
              <w:rPr>
                <w:lang w:val="en-CA"/>
              </w:rPr>
            </w:pPr>
            <w:r>
              <w:rPr>
                <w:lang w:val="en-CA"/>
              </w:rPr>
              <w:t>99</w:t>
            </w:r>
          </w:p>
        </w:tc>
        <w:tc>
          <w:tcPr>
            <w:tcW w:w="1795" w:type="dxa"/>
          </w:tcPr>
          <w:p w14:paraId="4DEEF5B5" w14:textId="77777777" w:rsidR="0038636D" w:rsidRDefault="0038636D" w:rsidP="00BD66DE">
            <w:pPr>
              <w:jc w:val="center"/>
              <w:rPr>
                <w:lang w:val="en-CA"/>
              </w:rPr>
            </w:pPr>
            <w:r>
              <w:rPr>
                <w:lang w:val="en-CA"/>
              </w:rPr>
              <w:t>100</w:t>
            </w:r>
          </w:p>
        </w:tc>
      </w:tr>
      <w:tr w:rsidR="00856114" w14:paraId="45DC0CD4" w14:textId="77777777" w:rsidTr="00C12B23">
        <w:tblPrEx>
          <w:tblW w:w="9016" w:type="dxa"/>
          <w:tblPrExChange w:id="138" w:author="Yi Shan Lee (DOT)" w:date="2024-06-06T13:47:00Z">
            <w:tblPrEx>
              <w:tblW w:w="9016" w:type="dxa"/>
            </w:tblPrEx>
          </w:tblPrExChange>
        </w:tblPrEx>
        <w:tc>
          <w:tcPr>
            <w:tcW w:w="1836" w:type="dxa"/>
            <w:tcPrChange w:id="139" w:author="Yi Shan Lee (DOT)" w:date="2024-06-06T13:47:00Z">
              <w:tcPr>
                <w:tcW w:w="1836" w:type="dxa"/>
              </w:tcPr>
            </w:tcPrChange>
          </w:tcPr>
          <w:p w14:paraId="4EF8E110" w14:textId="11B6EA08" w:rsidR="00856114" w:rsidRDefault="00856114" w:rsidP="00856114">
            <w:pPr>
              <w:rPr>
                <w:lang w:val="en-CA"/>
              </w:rPr>
            </w:pPr>
            <w:r>
              <w:rPr>
                <w:lang w:val="en-CA"/>
              </w:rPr>
              <w:t>Average tokens allocated by others</w:t>
            </w:r>
          </w:p>
        </w:tc>
        <w:tc>
          <w:tcPr>
            <w:tcW w:w="1795" w:type="dxa"/>
            <w:vAlign w:val="center"/>
            <w:tcPrChange w:id="140" w:author="Yi Shan Lee (DOT)" w:date="2024-06-06T13:47:00Z">
              <w:tcPr>
                <w:tcW w:w="1795" w:type="dxa"/>
              </w:tcPr>
            </w:tcPrChange>
          </w:tcPr>
          <w:p w14:paraId="3CDEF5E9" w14:textId="17296DF4" w:rsidR="00856114" w:rsidRDefault="00856114">
            <w:pPr>
              <w:jc w:val="center"/>
              <w:rPr>
                <w:lang w:val="en-CA"/>
              </w:rPr>
              <w:pPrChange w:id="141" w:author="Yi Shan Lee (DOT)" w:date="2024-06-06T13:47:00Z">
                <w:pPr/>
              </w:pPrChange>
            </w:pPr>
            <w:ins w:id="142" w:author="Yi Shan Lee (DOT)" w:date="2024-06-06T13:47:00Z">
              <w:r w:rsidRPr="00BD66DE">
                <w:rPr>
                  <w:highlight w:val="cyan"/>
                  <w:lang w:val="en-CA"/>
                </w:rPr>
                <w:t>35</w:t>
              </w:r>
            </w:ins>
          </w:p>
        </w:tc>
        <w:tc>
          <w:tcPr>
            <w:tcW w:w="1795" w:type="dxa"/>
            <w:vAlign w:val="center"/>
            <w:tcPrChange w:id="143" w:author="Yi Shan Lee (DOT)" w:date="2024-06-06T13:47:00Z">
              <w:tcPr>
                <w:tcW w:w="1795" w:type="dxa"/>
              </w:tcPr>
            </w:tcPrChange>
          </w:tcPr>
          <w:p w14:paraId="508CAFFA" w14:textId="2B6BF26F" w:rsidR="00856114" w:rsidRDefault="00856114">
            <w:pPr>
              <w:jc w:val="center"/>
              <w:rPr>
                <w:lang w:val="en-CA"/>
              </w:rPr>
              <w:pPrChange w:id="144" w:author="Yi Shan Lee (DOT)" w:date="2024-06-06T13:47:00Z">
                <w:pPr/>
              </w:pPrChange>
            </w:pPr>
            <w:ins w:id="145" w:author="Yi Shan Lee (DOT)" w:date="2024-06-06T13:47:00Z">
              <w:r>
                <w:rPr>
                  <w:highlight w:val="cyan"/>
                  <w:lang w:val="en-CA"/>
                </w:rPr>
                <w:t>10</w:t>
              </w:r>
            </w:ins>
          </w:p>
        </w:tc>
        <w:tc>
          <w:tcPr>
            <w:tcW w:w="1795" w:type="dxa"/>
            <w:vAlign w:val="center"/>
            <w:tcPrChange w:id="146" w:author="Yi Shan Lee (DOT)" w:date="2024-06-06T13:47:00Z">
              <w:tcPr>
                <w:tcW w:w="1795" w:type="dxa"/>
              </w:tcPr>
            </w:tcPrChange>
          </w:tcPr>
          <w:p w14:paraId="4047FCD6" w14:textId="674064C6" w:rsidR="00856114" w:rsidRDefault="00856114">
            <w:pPr>
              <w:jc w:val="center"/>
              <w:rPr>
                <w:lang w:val="en-CA"/>
              </w:rPr>
              <w:pPrChange w:id="147" w:author="Yi Shan Lee (DOT)" w:date="2024-06-06T13:47:00Z">
                <w:pPr/>
              </w:pPrChange>
            </w:pPr>
            <w:ins w:id="148" w:author="Yi Shan Lee (DOT)" w:date="2024-06-06T13:47:00Z">
              <w:r w:rsidRPr="00BD66DE">
                <w:rPr>
                  <w:highlight w:val="cyan"/>
                  <w:lang w:val="en-CA"/>
                </w:rPr>
                <w:t>35</w:t>
              </w:r>
            </w:ins>
          </w:p>
        </w:tc>
        <w:tc>
          <w:tcPr>
            <w:tcW w:w="1795" w:type="dxa"/>
            <w:vAlign w:val="center"/>
            <w:tcPrChange w:id="149" w:author="Yi Shan Lee (DOT)" w:date="2024-06-06T13:47:00Z">
              <w:tcPr>
                <w:tcW w:w="1795" w:type="dxa"/>
              </w:tcPr>
            </w:tcPrChange>
          </w:tcPr>
          <w:p w14:paraId="24BB709D" w14:textId="2C66FD53" w:rsidR="00856114" w:rsidRDefault="00856114">
            <w:pPr>
              <w:jc w:val="center"/>
              <w:rPr>
                <w:lang w:val="en-CA"/>
              </w:rPr>
              <w:pPrChange w:id="150" w:author="Yi Shan Lee (DOT)" w:date="2024-06-06T13:47:00Z">
                <w:pPr/>
              </w:pPrChange>
            </w:pPr>
            <w:ins w:id="151" w:author="Yi Shan Lee (DOT)" w:date="2024-06-06T13:47:00Z">
              <w:r>
                <w:rPr>
                  <w:highlight w:val="cyan"/>
                  <w:lang w:val="en-CA"/>
                </w:rPr>
                <w:t>2</w:t>
              </w:r>
              <w:r w:rsidRPr="00BD66DE">
                <w:rPr>
                  <w:highlight w:val="cyan"/>
                  <w:lang w:val="en-CA"/>
                </w:rPr>
                <w:t>0</w:t>
              </w:r>
            </w:ins>
          </w:p>
        </w:tc>
      </w:tr>
    </w:tbl>
    <w:p w14:paraId="25E4FA08" w14:textId="77777777" w:rsidR="0038636D" w:rsidRDefault="0038636D" w:rsidP="0038636D">
      <w:pPr>
        <w:rPr>
          <w:color w:val="A6A6A6" w:themeColor="background1" w:themeShade="A6"/>
          <w:lang w:val="en-CA"/>
        </w:rPr>
      </w:pPr>
    </w:p>
    <w:p w14:paraId="5C58D6A7" w14:textId="05605D3B" w:rsidR="0038636D" w:rsidRDefault="00856114" w:rsidP="0038636D">
      <w:pPr>
        <w:rPr>
          <w:color w:val="A6A6A6" w:themeColor="background1" w:themeShade="A6"/>
          <w:lang w:val="en-CA"/>
        </w:rPr>
      </w:pPr>
      <w:ins w:id="152" w:author="Yi Shan Lee (DOT)" w:date="2024-06-06T13:45:00Z">
        <w:r>
          <w:rPr>
            <w:color w:val="A6A6A6" w:themeColor="background1" w:themeShade="A6"/>
            <w:lang w:val="en-CA"/>
          </w:rPr>
          <w:t>(+</w:t>
        </w:r>
      </w:ins>
      <w:ins w:id="153" w:author="Yi Shan Lee (DOT)" w:date="2024-06-06T13:44:00Z">
        <w:r>
          <w:rPr>
            <w:color w:val="A6A6A6" w:themeColor="background1" w:themeShade="A6"/>
            <w:lang w:val="en-CA"/>
          </w:rPr>
          <w:t xml:space="preserve">bottom note of </w:t>
        </w:r>
      </w:ins>
      <w:ins w:id="154" w:author="Yi Shan Lee (DOT)" w:date="2024-06-06T13:45:00Z">
        <w:r>
          <w:rPr>
            <w:color w:val="A6A6A6" w:themeColor="background1" w:themeShade="A6"/>
            <w:lang w:val="en-CA"/>
          </w:rPr>
          <w:t xml:space="preserve">the target value and </w:t>
        </w:r>
      </w:ins>
      <w:ins w:id="155" w:author="Yi Shan Lee (DOT)" w:date="2024-06-06T13:44:00Z">
        <w:r>
          <w:rPr>
            <w:color w:val="A6A6A6" w:themeColor="background1" w:themeShade="A6"/>
            <w:lang w:val="en-CA"/>
          </w:rPr>
          <w:t>the two cultural preferences)</w:t>
        </w:r>
      </w:ins>
    </w:p>
    <w:p w14:paraId="572FA506" w14:textId="77777777" w:rsidR="0038636D" w:rsidRDefault="0038636D" w:rsidP="0038636D">
      <w:pPr>
        <w:rPr>
          <w:color w:val="A6A6A6" w:themeColor="background1" w:themeShade="A6"/>
          <w:lang w:val="en-CA"/>
        </w:rPr>
      </w:pPr>
    </w:p>
    <w:p w14:paraId="59DAC7A5" w14:textId="77777777" w:rsidR="0038636D" w:rsidRPr="001B66E5" w:rsidRDefault="0038636D" w:rsidP="0038636D">
      <w:pPr>
        <w:rPr>
          <w:lang w:val="en-CA"/>
        </w:rPr>
      </w:pPr>
      <w:r w:rsidRPr="001B66E5">
        <w:rPr>
          <w:highlight w:val="cyan"/>
          <w:lang w:val="en-CA"/>
        </w:rPr>
        <w:t>(Table for with ownership &amp; specified preference)</w:t>
      </w:r>
    </w:p>
    <w:p w14:paraId="3929F76F" w14:textId="77777777" w:rsidR="0038636D" w:rsidDel="00856114" w:rsidRDefault="0038636D" w:rsidP="0038636D">
      <w:pPr>
        <w:rPr>
          <w:del w:id="156" w:author="Yi Shan Lee (DOT)" w:date="2024-06-06T13:45:00Z"/>
          <w:lang w:val="en-CA"/>
        </w:rPr>
      </w:pPr>
    </w:p>
    <w:p w14:paraId="1A0625C8" w14:textId="5346FEEF" w:rsidR="0038636D" w:rsidRPr="00856114" w:rsidDel="00856114" w:rsidRDefault="0038636D" w:rsidP="0038636D">
      <w:pPr>
        <w:numPr>
          <w:ilvl w:val="0"/>
          <w:numId w:val="2"/>
        </w:numPr>
        <w:spacing w:line="276" w:lineRule="auto"/>
        <w:rPr>
          <w:del w:id="157" w:author="Yi Shan Lee (DOT)" w:date="2024-06-06T13:45:00Z"/>
          <w:color w:val="1540C1"/>
          <w:rPrChange w:id="158" w:author="Yi Shan Lee (DOT)" w:date="2024-06-06T13:44:00Z">
            <w:rPr>
              <w:del w:id="159" w:author="Yi Shan Lee (DOT)" w:date="2024-06-06T13:45:00Z"/>
            </w:rPr>
          </w:rPrChange>
        </w:rPr>
      </w:pPr>
      <w:del w:id="160" w:author="Yi Shan Lee (DOT)" w:date="2024-06-06T13:45:00Z">
        <w:r w:rsidRPr="00BD66DE" w:rsidDel="00856114">
          <w:delText xml:space="preserve">I </w:delText>
        </w:r>
        <w:commentRangeStart w:id="161"/>
        <w:r w:rsidRPr="00856114" w:rsidDel="00856114">
          <w:rPr>
            <w:color w:val="1540C1"/>
            <w:rPrChange w:id="162" w:author="Yi Shan Lee (DOT)" w:date="2024-06-06T13:44:00Z">
              <w:rPr/>
            </w:rPrChange>
          </w:rPr>
          <w:delText xml:space="preserve">prefer </w:delText>
        </w:r>
        <w:commentRangeEnd w:id="161"/>
        <w:r w:rsidRPr="00856114" w:rsidDel="00856114">
          <w:rPr>
            <w:rStyle w:val="a6"/>
            <w:color w:val="1540C1"/>
            <w:rPrChange w:id="163" w:author="Yi Shan Lee (DOT)" w:date="2024-06-06T13:44:00Z">
              <w:rPr>
                <w:rStyle w:val="a6"/>
              </w:rPr>
            </w:rPrChange>
          </w:rPr>
          <w:commentReference w:id="161"/>
        </w:r>
        <w:r w:rsidRPr="00856114" w:rsidDel="00856114">
          <w:rPr>
            <w:color w:val="1540C1"/>
            <w:rPrChange w:id="164" w:author="Yi Shan Lee (DOT)" w:date="2024-06-06T13:44:00Z">
              <w:rPr/>
            </w:rPrChange>
          </w:rPr>
          <w:delText>a group culture that values individual talents and autonomy, where each member is empowered to navigate their own path.</w:delText>
        </w:r>
      </w:del>
    </w:p>
    <w:p w14:paraId="78E435EE" w14:textId="57BC7E2F" w:rsidR="0038636D" w:rsidRPr="00856114" w:rsidDel="00856114" w:rsidRDefault="0038636D" w:rsidP="0038636D">
      <w:pPr>
        <w:pStyle w:val="a4"/>
        <w:numPr>
          <w:ilvl w:val="0"/>
          <w:numId w:val="11"/>
        </w:numPr>
        <w:spacing w:line="276" w:lineRule="auto"/>
        <w:rPr>
          <w:del w:id="165" w:author="Yi Shan Lee (DOT)" w:date="2024-06-06T13:45:00Z"/>
          <w:color w:val="1540C1"/>
          <w:rPrChange w:id="166" w:author="Yi Shan Lee (DOT)" w:date="2024-06-06T13:44:00Z">
            <w:rPr>
              <w:del w:id="167" w:author="Yi Shan Lee (DOT)" w:date="2024-06-06T13:45:00Z"/>
            </w:rPr>
          </w:rPrChange>
        </w:rPr>
      </w:pPr>
      <w:del w:id="168" w:author="Yi Shan Lee (DOT)" w:date="2024-06-06T13:45:00Z">
        <w:r w:rsidRPr="00856114" w:rsidDel="00856114">
          <w:rPr>
            <w:color w:val="1540C1"/>
            <w:rPrChange w:id="169" w:author="Yi Shan Lee (DOT)" w:date="2024-06-06T13:44:00Z">
              <w:rPr/>
            </w:rPrChange>
          </w:rPr>
          <w:delText>I prefer a group culture that prioritizes community and collective responsibility, where all members work together towards shared goals.</w:delText>
        </w:r>
      </w:del>
    </w:p>
    <w:p w14:paraId="65F5E837" w14:textId="77777777" w:rsidR="0038636D" w:rsidRPr="00AF36AA" w:rsidRDefault="0038636D" w:rsidP="0038636D"/>
    <w:p w14:paraId="25DA7075" w14:textId="77777777" w:rsidR="0038636D" w:rsidRDefault="0038636D" w:rsidP="0038636D">
      <w:pPr>
        <w:rPr>
          <w:lang w:val="en-CA"/>
        </w:rPr>
      </w:pPr>
    </w:p>
    <w:tbl>
      <w:tblPr>
        <w:tblStyle w:val="a3"/>
        <w:tblW w:w="9016" w:type="dxa"/>
        <w:tblLook w:val="04A0" w:firstRow="1" w:lastRow="0" w:firstColumn="1" w:lastColumn="0" w:noHBand="0" w:noVBand="1"/>
      </w:tblPr>
      <w:tblGrid>
        <w:gridCol w:w="1420"/>
        <w:gridCol w:w="2006"/>
        <w:gridCol w:w="1975"/>
        <w:gridCol w:w="1974"/>
        <w:gridCol w:w="1641"/>
        <w:tblGridChange w:id="170">
          <w:tblGrid>
            <w:gridCol w:w="1381"/>
            <w:gridCol w:w="39"/>
            <w:gridCol w:w="1977"/>
            <w:gridCol w:w="29"/>
            <w:gridCol w:w="1956"/>
            <w:gridCol w:w="19"/>
            <w:gridCol w:w="1965"/>
            <w:gridCol w:w="9"/>
            <w:gridCol w:w="1641"/>
          </w:tblGrid>
        </w:tblGridChange>
      </w:tblGrid>
      <w:tr w:rsidR="0038636D" w:rsidRPr="00BD66DE" w14:paraId="04A679D4" w14:textId="77777777" w:rsidTr="00BD66DE">
        <w:trPr>
          <w:trHeight w:val="337"/>
        </w:trPr>
        <w:tc>
          <w:tcPr>
            <w:tcW w:w="1381" w:type="dxa"/>
            <w:tcBorders>
              <w:bottom w:val="nil"/>
            </w:tcBorders>
          </w:tcPr>
          <w:p w14:paraId="4818F040" w14:textId="77777777" w:rsidR="0038636D" w:rsidRPr="00BD66DE" w:rsidRDefault="0038636D" w:rsidP="00BD66DE">
            <w:pPr>
              <w:rPr>
                <w:highlight w:val="cyan"/>
                <w:lang w:val="en-CA"/>
              </w:rPr>
            </w:pPr>
          </w:p>
        </w:tc>
        <w:tc>
          <w:tcPr>
            <w:tcW w:w="2016" w:type="dxa"/>
            <w:tcBorders>
              <w:bottom w:val="nil"/>
            </w:tcBorders>
          </w:tcPr>
          <w:p w14:paraId="7FC5A67B" w14:textId="77777777" w:rsidR="0038636D" w:rsidRPr="00BD66DE" w:rsidRDefault="0038636D" w:rsidP="00BD66DE">
            <w:pPr>
              <w:jc w:val="center"/>
              <w:rPr>
                <w:highlight w:val="cyan"/>
                <w:lang w:val="en-CA"/>
              </w:rPr>
            </w:pPr>
            <w:r w:rsidRPr="00BD66DE">
              <w:rPr>
                <w:highlight w:val="cyan"/>
                <w:lang w:val="en-CA"/>
              </w:rPr>
              <w:t>Member 1</w:t>
            </w:r>
          </w:p>
        </w:tc>
        <w:tc>
          <w:tcPr>
            <w:tcW w:w="1985" w:type="dxa"/>
            <w:tcBorders>
              <w:bottom w:val="nil"/>
            </w:tcBorders>
          </w:tcPr>
          <w:p w14:paraId="5C90B7B7" w14:textId="77777777" w:rsidR="0038636D" w:rsidRPr="00BD66DE" w:rsidRDefault="0038636D" w:rsidP="00BD66DE">
            <w:pPr>
              <w:jc w:val="center"/>
              <w:rPr>
                <w:highlight w:val="cyan"/>
                <w:lang w:val="en-CA"/>
              </w:rPr>
            </w:pPr>
            <w:r w:rsidRPr="00BD66DE">
              <w:rPr>
                <w:highlight w:val="cyan"/>
                <w:lang w:val="en-CA"/>
              </w:rPr>
              <w:t>Member 2 (me)</w:t>
            </w:r>
          </w:p>
        </w:tc>
        <w:tc>
          <w:tcPr>
            <w:tcW w:w="1984" w:type="dxa"/>
            <w:tcBorders>
              <w:bottom w:val="nil"/>
            </w:tcBorders>
          </w:tcPr>
          <w:p w14:paraId="36E4CB36" w14:textId="77777777" w:rsidR="0038636D" w:rsidRPr="00BD66DE" w:rsidRDefault="0038636D" w:rsidP="00BD66DE">
            <w:pPr>
              <w:jc w:val="center"/>
              <w:rPr>
                <w:highlight w:val="cyan"/>
                <w:lang w:val="en-CA"/>
              </w:rPr>
            </w:pPr>
            <w:r w:rsidRPr="00BD66DE">
              <w:rPr>
                <w:highlight w:val="cyan"/>
                <w:lang w:val="en-CA"/>
              </w:rPr>
              <w:t>Member 3</w:t>
            </w:r>
          </w:p>
        </w:tc>
        <w:tc>
          <w:tcPr>
            <w:tcW w:w="1650" w:type="dxa"/>
            <w:tcBorders>
              <w:bottom w:val="nil"/>
            </w:tcBorders>
          </w:tcPr>
          <w:p w14:paraId="0254A765" w14:textId="77777777" w:rsidR="0038636D" w:rsidRPr="00BD66DE" w:rsidRDefault="0038636D" w:rsidP="00BD66DE">
            <w:pPr>
              <w:jc w:val="center"/>
              <w:rPr>
                <w:highlight w:val="cyan"/>
                <w:lang w:val="en-CA"/>
              </w:rPr>
            </w:pPr>
            <w:r w:rsidRPr="00BD66DE">
              <w:rPr>
                <w:highlight w:val="cyan"/>
                <w:lang w:val="en-CA"/>
              </w:rPr>
              <w:t>Mean Value</w:t>
            </w:r>
          </w:p>
        </w:tc>
      </w:tr>
      <w:tr w:rsidR="0038636D" w:rsidRPr="00BD66DE" w14:paraId="325A482D" w14:textId="77777777" w:rsidTr="00BD66DE">
        <w:tc>
          <w:tcPr>
            <w:tcW w:w="1381" w:type="dxa"/>
            <w:tcBorders>
              <w:top w:val="nil"/>
            </w:tcBorders>
          </w:tcPr>
          <w:p w14:paraId="019C6CF9" w14:textId="77777777" w:rsidR="0038636D" w:rsidRPr="00BD66DE" w:rsidRDefault="0038636D" w:rsidP="00BD66DE">
            <w:pPr>
              <w:rPr>
                <w:highlight w:val="cyan"/>
                <w:lang w:val="en-CA"/>
              </w:rPr>
            </w:pPr>
          </w:p>
        </w:tc>
        <w:tc>
          <w:tcPr>
            <w:tcW w:w="2016" w:type="dxa"/>
            <w:tcBorders>
              <w:top w:val="nil"/>
            </w:tcBorders>
          </w:tcPr>
          <w:p w14:paraId="690D4458" w14:textId="77777777" w:rsidR="0038636D" w:rsidRPr="00BD66DE" w:rsidRDefault="0038636D" w:rsidP="00BD66DE">
            <w:pPr>
              <w:jc w:val="center"/>
              <w:rPr>
                <w:highlight w:val="cyan"/>
                <w:lang w:val="en-CA"/>
              </w:rPr>
            </w:pPr>
            <w:r w:rsidRPr="00BD66DE">
              <w:rPr>
                <w:noProof/>
                <w:highlight w:val="cyan"/>
                <w:lang w:val="en-CA"/>
                <w14:ligatures w14:val="standardContextual"/>
              </w:rPr>
              <w:drawing>
                <wp:inline distT="0" distB="0" distL="0" distR="0" wp14:anchorId="00B82C55" wp14:editId="3489647D">
                  <wp:extent cx="151200" cy="151200"/>
                  <wp:effectExtent l="0" t="0" r="0" b="1270"/>
                  <wp:docPr id="47033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12238" name="Picture 5819122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200" cy="151200"/>
                          </a:xfrm>
                          <a:prstGeom prst="rect">
                            <a:avLst/>
                          </a:prstGeom>
                        </pic:spPr>
                      </pic:pic>
                    </a:graphicData>
                  </a:graphic>
                </wp:inline>
              </w:drawing>
            </w:r>
          </w:p>
        </w:tc>
        <w:tc>
          <w:tcPr>
            <w:tcW w:w="1985" w:type="dxa"/>
            <w:tcBorders>
              <w:top w:val="nil"/>
            </w:tcBorders>
          </w:tcPr>
          <w:p w14:paraId="3D03C1E2" w14:textId="77777777" w:rsidR="0038636D" w:rsidRPr="00BD66DE" w:rsidRDefault="0038636D" w:rsidP="00BD66DE">
            <w:pPr>
              <w:jc w:val="center"/>
              <w:rPr>
                <w:highlight w:val="cyan"/>
                <w:lang w:val="en-CA"/>
              </w:rPr>
            </w:pPr>
            <w:r w:rsidRPr="00BD66DE">
              <w:rPr>
                <w:noProof/>
                <w:highlight w:val="cyan"/>
                <w:lang w:val="en-CA"/>
                <w14:ligatures w14:val="standardContextual"/>
              </w:rPr>
              <w:drawing>
                <wp:inline distT="0" distB="0" distL="0" distR="0" wp14:anchorId="15E0DE50" wp14:editId="6EBD6C4D">
                  <wp:extent cx="154800" cy="154800"/>
                  <wp:effectExtent l="0" t="0" r="0" b="0"/>
                  <wp:docPr id="939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06515" name="Picture 14565065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800" cy="154800"/>
                          </a:xfrm>
                          <a:prstGeom prst="rect">
                            <a:avLst/>
                          </a:prstGeom>
                        </pic:spPr>
                      </pic:pic>
                    </a:graphicData>
                  </a:graphic>
                </wp:inline>
              </w:drawing>
            </w:r>
          </w:p>
        </w:tc>
        <w:tc>
          <w:tcPr>
            <w:tcW w:w="1984" w:type="dxa"/>
            <w:tcBorders>
              <w:top w:val="nil"/>
            </w:tcBorders>
          </w:tcPr>
          <w:p w14:paraId="5431D850" w14:textId="77777777" w:rsidR="0038636D" w:rsidRPr="00BD66DE" w:rsidRDefault="0038636D" w:rsidP="00BD66DE">
            <w:pPr>
              <w:jc w:val="center"/>
              <w:rPr>
                <w:highlight w:val="cyan"/>
                <w:lang w:val="en-CA"/>
              </w:rPr>
            </w:pPr>
            <w:r w:rsidRPr="00BD66DE">
              <w:rPr>
                <w:noProof/>
                <w:highlight w:val="cyan"/>
                <w:lang w:val="en-CA"/>
                <w14:ligatures w14:val="standardContextual"/>
              </w:rPr>
              <w:drawing>
                <wp:inline distT="0" distB="0" distL="0" distR="0" wp14:anchorId="73F0C83C" wp14:editId="773E8A93">
                  <wp:extent cx="154800" cy="154800"/>
                  <wp:effectExtent l="0" t="0" r="0" b="0"/>
                  <wp:docPr id="2109169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06515" name="Picture 14565065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800" cy="154800"/>
                          </a:xfrm>
                          <a:prstGeom prst="rect">
                            <a:avLst/>
                          </a:prstGeom>
                        </pic:spPr>
                      </pic:pic>
                    </a:graphicData>
                  </a:graphic>
                </wp:inline>
              </w:drawing>
            </w:r>
          </w:p>
        </w:tc>
        <w:tc>
          <w:tcPr>
            <w:tcW w:w="1650" w:type="dxa"/>
            <w:tcBorders>
              <w:top w:val="nil"/>
            </w:tcBorders>
          </w:tcPr>
          <w:p w14:paraId="17444D68" w14:textId="77777777" w:rsidR="0038636D" w:rsidRPr="00BD66DE" w:rsidRDefault="0038636D" w:rsidP="00BD66DE">
            <w:pPr>
              <w:jc w:val="center"/>
              <w:rPr>
                <w:highlight w:val="cyan"/>
                <w:lang w:val="en-CA"/>
              </w:rPr>
            </w:pPr>
          </w:p>
        </w:tc>
      </w:tr>
      <w:tr w:rsidR="0038636D" w:rsidRPr="00BD66DE" w14:paraId="6C2A6CE4" w14:textId="77777777" w:rsidTr="00BD66DE">
        <w:tc>
          <w:tcPr>
            <w:tcW w:w="1381" w:type="dxa"/>
          </w:tcPr>
          <w:p w14:paraId="4C8FC56E" w14:textId="77777777" w:rsidR="0038636D" w:rsidRPr="00BD66DE" w:rsidRDefault="0038636D" w:rsidP="00BD66DE">
            <w:pPr>
              <w:rPr>
                <w:highlight w:val="cyan"/>
                <w:lang w:val="en-CA"/>
              </w:rPr>
            </w:pPr>
            <w:r w:rsidRPr="00BD66DE">
              <w:rPr>
                <w:highlight w:val="cyan"/>
                <w:lang w:val="en-CA"/>
              </w:rPr>
              <w:t>Information</w:t>
            </w:r>
          </w:p>
        </w:tc>
        <w:tc>
          <w:tcPr>
            <w:tcW w:w="2016" w:type="dxa"/>
          </w:tcPr>
          <w:p w14:paraId="4295FA0F" w14:textId="77777777" w:rsidR="0038636D" w:rsidRPr="00BD66DE" w:rsidRDefault="0038636D" w:rsidP="00BD66DE">
            <w:pPr>
              <w:jc w:val="center"/>
              <w:rPr>
                <w:highlight w:val="cyan"/>
                <w:lang w:val="en-CA"/>
              </w:rPr>
            </w:pPr>
            <w:r w:rsidRPr="00BD66DE">
              <w:rPr>
                <w:highlight w:val="cyan"/>
                <w:lang w:val="en-CA"/>
              </w:rPr>
              <w:t>98</w:t>
            </w:r>
          </w:p>
        </w:tc>
        <w:tc>
          <w:tcPr>
            <w:tcW w:w="1985" w:type="dxa"/>
          </w:tcPr>
          <w:p w14:paraId="0EA6D6E9" w14:textId="77777777" w:rsidR="0038636D" w:rsidRPr="00BD66DE" w:rsidRDefault="0038636D" w:rsidP="00BD66DE">
            <w:pPr>
              <w:jc w:val="center"/>
              <w:rPr>
                <w:highlight w:val="cyan"/>
                <w:lang w:val="en-CA"/>
              </w:rPr>
            </w:pPr>
            <w:r w:rsidRPr="00BD66DE">
              <w:rPr>
                <w:highlight w:val="cyan"/>
                <w:lang w:val="en-CA"/>
              </w:rPr>
              <w:t>103</w:t>
            </w:r>
          </w:p>
        </w:tc>
        <w:tc>
          <w:tcPr>
            <w:tcW w:w="1984" w:type="dxa"/>
          </w:tcPr>
          <w:p w14:paraId="318F6ABC" w14:textId="77777777" w:rsidR="0038636D" w:rsidRPr="00BD66DE" w:rsidRDefault="0038636D" w:rsidP="00BD66DE">
            <w:pPr>
              <w:jc w:val="center"/>
              <w:rPr>
                <w:highlight w:val="cyan"/>
                <w:lang w:val="en-CA"/>
              </w:rPr>
            </w:pPr>
            <w:r w:rsidRPr="00BD66DE">
              <w:rPr>
                <w:highlight w:val="cyan"/>
                <w:lang w:val="en-CA"/>
              </w:rPr>
              <w:t>99</w:t>
            </w:r>
          </w:p>
        </w:tc>
        <w:tc>
          <w:tcPr>
            <w:tcW w:w="1650" w:type="dxa"/>
          </w:tcPr>
          <w:p w14:paraId="65FE69B7" w14:textId="77777777" w:rsidR="0038636D" w:rsidRPr="00BD66DE" w:rsidRDefault="0038636D" w:rsidP="00BD66DE">
            <w:pPr>
              <w:jc w:val="center"/>
              <w:rPr>
                <w:highlight w:val="cyan"/>
                <w:lang w:val="en-CA"/>
              </w:rPr>
            </w:pPr>
            <w:r w:rsidRPr="00BD66DE">
              <w:rPr>
                <w:highlight w:val="cyan"/>
                <w:lang w:val="en-CA"/>
              </w:rPr>
              <w:t>100</w:t>
            </w:r>
          </w:p>
        </w:tc>
      </w:tr>
      <w:tr w:rsidR="0038636D" w:rsidRPr="00BD66DE" w14:paraId="6C18BDDD" w14:textId="77777777" w:rsidTr="00856114">
        <w:tblPrEx>
          <w:tblW w:w="9016" w:type="dxa"/>
          <w:tblPrExChange w:id="171" w:author="Yi Shan Lee (DOT)" w:date="2024-06-06T13:47:00Z">
            <w:tblPrEx>
              <w:tblW w:w="9016" w:type="dxa"/>
            </w:tblPrEx>
          </w:tblPrExChange>
        </w:tblPrEx>
        <w:trPr>
          <w:trHeight w:val="55"/>
          <w:trPrChange w:id="172" w:author="Yi Shan Lee (DOT)" w:date="2024-06-06T13:47:00Z">
            <w:trPr>
              <w:trHeight w:val="55"/>
            </w:trPr>
          </w:trPrChange>
        </w:trPr>
        <w:tc>
          <w:tcPr>
            <w:tcW w:w="1381" w:type="dxa"/>
            <w:tcPrChange w:id="173" w:author="Yi Shan Lee (DOT)" w:date="2024-06-06T13:47:00Z">
              <w:tcPr>
                <w:tcW w:w="1381" w:type="dxa"/>
              </w:tcPr>
            </w:tcPrChange>
          </w:tcPr>
          <w:p w14:paraId="32A057BF" w14:textId="313CFA5E" w:rsidR="0038636D" w:rsidRPr="00BD66DE" w:rsidRDefault="00A2604C" w:rsidP="00BD66DE">
            <w:pPr>
              <w:jc w:val="center"/>
              <w:rPr>
                <w:highlight w:val="cyan"/>
                <w:lang w:val="en-CA"/>
              </w:rPr>
            </w:pPr>
            <w:r>
              <w:rPr>
                <w:lang w:val="en-CA"/>
              </w:rPr>
              <w:t xml:space="preserve">Average tokens </w:t>
            </w:r>
            <w:r>
              <w:rPr>
                <w:lang w:val="en-CA"/>
              </w:rPr>
              <w:lastRenderedPageBreak/>
              <w:t>allocated by others</w:t>
            </w:r>
          </w:p>
        </w:tc>
        <w:tc>
          <w:tcPr>
            <w:tcW w:w="2016" w:type="dxa"/>
            <w:vAlign w:val="center"/>
            <w:tcPrChange w:id="174" w:author="Yi Shan Lee (DOT)" w:date="2024-06-06T13:47:00Z">
              <w:tcPr>
                <w:tcW w:w="2016" w:type="dxa"/>
                <w:gridSpan w:val="2"/>
              </w:tcPr>
            </w:tcPrChange>
          </w:tcPr>
          <w:p w14:paraId="4C530A09" w14:textId="77777777" w:rsidR="0038636D" w:rsidRPr="00BD66DE" w:rsidRDefault="0038636D" w:rsidP="00856114">
            <w:pPr>
              <w:jc w:val="center"/>
              <w:rPr>
                <w:highlight w:val="cyan"/>
                <w:lang w:val="en-CA"/>
              </w:rPr>
            </w:pPr>
            <w:r w:rsidRPr="00BD66DE">
              <w:rPr>
                <w:highlight w:val="cyan"/>
                <w:lang w:val="en-CA"/>
              </w:rPr>
              <w:lastRenderedPageBreak/>
              <w:t>35</w:t>
            </w:r>
          </w:p>
        </w:tc>
        <w:tc>
          <w:tcPr>
            <w:tcW w:w="1985" w:type="dxa"/>
            <w:vAlign w:val="center"/>
            <w:tcPrChange w:id="175" w:author="Yi Shan Lee (DOT)" w:date="2024-06-06T13:47:00Z">
              <w:tcPr>
                <w:tcW w:w="1985" w:type="dxa"/>
                <w:gridSpan w:val="2"/>
              </w:tcPr>
            </w:tcPrChange>
          </w:tcPr>
          <w:p w14:paraId="28B4D855" w14:textId="72A9C527" w:rsidR="0038636D" w:rsidRPr="00BD66DE" w:rsidRDefault="00856114" w:rsidP="00856114">
            <w:pPr>
              <w:jc w:val="center"/>
              <w:rPr>
                <w:highlight w:val="cyan"/>
                <w:lang w:val="en-CA"/>
              </w:rPr>
            </w:pPr>
            <w:ins w:id="176" w:author="Yi Shan Lee (DOT)" w:date="2024-06-06T13:46:00Z">
              <w:r>
                <w:rPr>
                  <w:highlight w:val="cyan"/>
                  <w:lang w:val="en-CA"/>
                </w:rPr>
                <w:t>10</w:t>
              </w:r>
            </w:ins>
            <w:del w:id="177" w:author="Yi Shan Lee (DOT)" w:date="2024-06-06T13:46:00Z">
              <w:r w:rsidR="0038636D" w:rsidRPr="00BD66DE" w:rsidDel="00856114">
                <w:rPr>
                  <w:highlight w:val="cyan"/>
                  <w:lang w:val="en-CA"/>
                </w:rPr>
                <w:delText>0</w:delText>
              </w:r>
            </w:del>
          </w:p>
        </w:tc>
        <w:tc>
          <w:tcPr>
            <w:tcW w:w="1984" w:type="dxa"/>
            <w:vAlign w:val="center"/>
            <w:tcPrChange w:id="178" w:author="Yi Shan Lee (DOT)" w:date="2024-06-06T13:47:00Z">
              <w:tcPr>
                <w:tcW w:w="1984" w:type="dxa"/>
                <w:gridSpan w:val="2"/>
              </w:tcPr>
            </w:tcPrChange>
          </w:tcPr>
          <w:p w14:paraId="3CDBFF49" w14:textId="77777777" w:rsidR="0038636D" w:rsidRPr="00BD66DE" w:rsidRDefault="0038636D" w:rsidP="00856114">
            <w:pPr>
              <w:jc w:val="center"/>
              <w:rPr>
                <w:highlight w:val="cyan"/>
                <w:lang w:val="en-CA"/>
              </w:rPr>
            </w:pPr>
            <w:r w:rsidRPr="00BD66DE">
              <w:rPr>
                <w:highlight w:val="cyan"/>
                <w:lang w:val="en-CA"/>
              </w:rPr>
              <w:t>35</w:t>
            </w:r>
          </w:p>
        </w:tc>
        <w:tc>
          <w:tcPr>
            <w:tcW w:w="1650" w:type="dxa"/>
            <w:vAlign w:val="center"/>
            <w:tcPrChange w:id="179" w:author="Yi Shan Lee (DOT)" w:date="2024-06-06T13:47:00Z">
              <w:tcPr>
                <w:tcW w:w="1650" w:type="dxa"/>
                <w:gridSpan w:val="2"/>
              </w:tcPr>
            </w:tcPrChange>
          </w:tcPr>
          <w:p w14:paraId="5EDD5528" w14:textId="6127BF2E" w:rsidR="0038636D" w:rsidRPr="00BD66DE" w:rsidRDefault="00856114" w:rsidP="00856114">
            <w:pPr>
              <w:jc w:val="center"/>
              <w:rPr>
                <w:highlight w:val="cyan"/>
                <w:lang w:val="en-CA"/>
              </w:rPr>
            </w:pPr>
            <w:ins w:id="180" w:author="Yi Shan Lee (DOT)" w:date="2024-06-06T13:46:00Z">
              <w:r>
                <w:rPr>
                  <w:highlight w:val="cyan"/>
                  <w:lang w:val="en-CA"/>
                </w:rPr>
                <w:t>2</w:t>
              </w:r>
            </w:ins>
            <w:del w:id="181" w:author="Yi Shan Lee (DOT)" w:date="2024-06-06T13:46:00Z">
              <w:r w:rsidR="0038636D" w:rsidRPr="00BD66DE" w:rsidDel="00856114">
                <w:rPr>
                  <w:highlight w:val="cyan"/>
                  <w:lang w:val="en-CA"/>
                </w:rPr>
                <w:delText>3</w:delText>
              </w:r>
            </w:del>
            <w:r w:rsidR="0038636D" w:rsidRPr="00BD66DE">
              <w:rPr>
                <w:highlight w:val="cyan"/>
                <w:lang w:val="en-CA"/>
              </w:rPr>
              <w:t>0</w:t>
            </w:r>
          </w:p>
        </w:tc>
      </w:tr>
    </w:tbl>
    <w:p w14:paraId="0C38BB6D" w14:textId="77777777" w:rsidR="0038636D" w:rsidRDefault="0038636D" w:rsidP="0038636D">
      <w:pPr>
        <w:rPr>
          <w:highlight w:val="yellow"/>
          <w:lang w:val="en-CA"/>
        </w:rPr>
      </w:pPr>
    </w:p>
    <w:p w14:paraId="2408A602" w14:textId="77777777" w:rsidR="00856114" w:rsidRDefault="00856114" w:rsidP="00856114">
      <w:pPr>
        <w:rPr>
          <w:ins w:id="182" w:author="Yi Shan Lee (DOT)" w:date="2024-06-06T13:48:00Z"/>
          <w:color w:val="A6A6A6" w:themeColor="background1" w:themeShade="A6"/>
          <w:lang w:val="en-CA"/>
        </w:rPr>
      </w:pPr>
      <w:ins w:id="183" w:author="Yi Shan Lee (DOT)" w:date="2024-06-06T13:45:00Z">
        <w:r>
          <w:rPr>
            <w:color w:val="A6A6A6" w:themeColor="background1" w:themeShade="A6"/>
            <w:lang w:val="en-CA"/>
          </w:rPr>
          <w:t>(+bottom note of the target value and the two cultural preferences)</w:t>
        </w:r>
      </w:ins>
    </w:p>
    <w:p w14:paraId="73E9DBCB" w14:textId="77777777" w:rsidR="00856114" w:rsidRDefault="00856114" w:rsidP="00856114">
      <w:pPr>
        <w:rPr>
          <w:ins w:id="184" w:author="Yi Shan Lee (DOT)" w:date="2024-06-06T13:45:00Z"/>
          <w:color w:val="A6A6A6" w:themeColor="background1" w:themeShade="A6"/>
          <w:lang w:val="en-CA"/>
        </w:rPr>
      </w:pPr>
    </w:p>
    <w:p w14:paraId="18FC6460" w14:textId="77777777" w:rsidR="001951AD" w:rsidRDefault="00856114" w:rsidP="00856114">
      <w:pPr>
        <w:rPr>
          <w:ins w:id="185" w:author="Yi Shan Lee (DOT)" w:date="2024-06-06T13:53:00Z"/>
          <w:lang w:val="en-CA"/>
        </w:rPr>
      </w:pPr>
      <w:ins w:id="186" w:author="Yi Shan Lee (DOT)" w:date="2024-06-06T13:48:00Z">
        <w:r w:rsidRPr="00173306">
          <w:rPr>
            <w:lang w:val="en-CA"/>
          </w:rPr>
          <w:t>In this example, you</w:t>
        </w:r>
        <w:r>
          <w:rPr>
            <w:lang w:val="en-CA"/>
          </w:rPr>
          <w:t>r guess</w:t>
        </w:r>
        <w:r w:rsidRPr="00173306">
          <w:rPr>
            <w:lang w:val="en-CA"/>
          </w:rPr>
          <w:t xml:space="preserve"> </w:t>
        </w:r>
        <w:r>
          <w:rPr>
            <w:lang w:val="en-CA"/>
          </w:rPr>
          <w:t>is that your two group members allocated 35</w:t>
        </w:r>
        <w:r w:rsidRPr="00173306">
          <w:rPr>
            <w:lang w:val="en-CA"/>
          </w:rPr>
          <w:t xml:space="preserve"> tokens to </w:t>
        </w:r>
        <w:r>
          <w:rPr>
            <w:lang w:val="en-CA"/>
          </w:rPr>
          <w:t>98</w:t>
        </w:r>
        <w:r w:rsidRPr="00173306">
          <w:rPr>
            <w:lang w:val="en-CA"/>
          </w:rPr>
          <w:t xml:space="preserve">, </w:t>
        </w:r>
        <w:r>
          <w:rPr>
            <w:lang w:val="en-CA"/>
          </w:rPr>
          <w:t>1</w:t>
        </w:r>
        <w:r w:rsidRPr="00173306">
          <w:rPr>
            <w:lang w:val="en-CA"/>
          </w:rPr>
          <w:t>0 tokens to 1</w:t>
        </w:r>
        <w:r>
          <w:rPr>
            <w:lang w:val="en-CA"/>
          </w:rPr>
          <w:t>03</w:t>
        </w:r>
        <w:r w:rsidRPr="00173306">
          <w:rPr>
            <w:lang w:val="en-CA"/>
          </w:rPr>
          <w:t xml:space="preserve">, </w:t>
        </w:r>
        <w:r>
          <w:rPr>
            <w:lang w:val="en-CA"/>
          </w:rPr>
          <w:t>35</w:t>
        </w:r>
        <w:r w:rsidRPr="00173306">
          <w:rPr>
            <w:lang w:val="en-CA"/>
          </w:rPr>
          <w:t xml:space="preserve"> tokens to </w:t>
        </w:r>
        <w:r>
          <w:rPr>
            <w:lang w:val="en-CA"/>
          </w:rPr>
          <w:t>99</w:t>
        </w:r>
        <w:r w:rsidRPr="00173306">
          <w:rPr>
            <w:lang w:val="en-CA"/>
          </w:rPr>
          <w:t xml:space="preserve">, and </w:t>
        </w:r>
        <w:r>
          <w:rPr>
            <w:lang w:val="en-CA"/>
          </w:rPr>
          <w:t>20</w:t>
        </w:r>
        <w:r w:rsidRPr="00173306">
          <w:rPr>
            <w:lang w:val="en-CA"/>
          </w:rPr>
          <w:t xml:space="preserve"> tokens to </w:t>
        </w:r>
        <w:r>
          <w:rPr>
            <w:lang w:val="en-CA"/>
          </w:rPr>
          <w:t>the mean value</w:t>
        </w:r>
        <w:r w:rsidRPr="00173306">
          <w:rPr>
            <w:lang w:val="en-CA"/>
          </w:rPr>
          <w:t xml:space="preserve">. </w:t>
        </w:r>
      </w:ins>
    </w:p>
    <w:p w14:paraId="689D999B" w14:textId="77777777" w:rsidR="001951AD" w:rsidRDefault="001951AD" w:rsidP="00856114">
      <w:pPr>
        <w:rPr>
          <w:ins w:id="187" w:author="Yi Shan Lee (DOT)" w:date="2024-06-06T13:53:00Z"/>
          <w:lang w:val="en-CA"/>
        </w:rPr>
      </w:pPr>
    </w:p>
    <w:p w14:paraId="78022064" w14:textId="3176D598" w:rsidR="00856114" w:rsidRPr="00173306" w:rsidRDefault="001951AD" w:rsidP="00856114">
      <w:pPr>
        <w:rPr>
          <w:ins w:id="188" w:author="Yi Shan Lee (DOT)" w:date="2024-06-06T13:48:00Z"/>
          <w:lang w:val="en-CA"/>
        </w:rPr>
      </w:pPr>
      <w:ins w:id="189" w:author="Yi Shan Lee (DOT)" w:date="2024-06-06T13:54:00Z">
        <w:r w:rsidRPr="008E4425">
          <w:rPr>
            <w:rStyle w:val="normaltextrun"/>
            <w:rFonts w:cstheme="minorHAnsi"/>
            <w:lang w:val="en-US" w:eastAsia="zh-TW"/>
          </w:rPr>
          <w:t xml:space="preserve">In this example, </w:t>
        </w:r>
        <w:r>
          <w:rPr>
            <w:rStyle w:val="normaltextrun"/>
            <w:rFonts w:cstheme="minorHAnsi"/>
            <w:lang w:val="en-US" w:eastAsia="zh-TW"/>
          </w:rPr>
          <w:t xml:space="preserve">suppose </w:t>
        </w:r>
        <w:r>
          <w:rPr>
            <w:lang w:val="en-CA"/>
          </w:rPr>
          <w:t xml:space="preserve">the </w:t>
        </w:r>
      </w:ins>
      <w:ins w:id="190" w:author="Yi Shan Lee (DOT)" w:date="2024-06-06T13:55:00Z">
        <w:r>
          <w:rPr>
            <w:lang w:val="en-CA"/>
          </w:rPr>
          <w:t>actual average tokens allocated by others</w:t>
        </w:r>
      </w:ins>
      <w:ins w:id="191" w:author="Yi Shan Lee (DOT)" w:date="2024-06-06T13:56:00Z">
        <w:r>
          <w:rPr>
            <w:lang w:val="en-CA"/>
          </w:rPr>
          <w:t xml:space="preserve"> are 0</w:t>
        </w:r>
        <w:r w:rsidRPr="00173306">
          <w:rPr>
            <w:lang w:val="en-CA"/>
          </w:rPr>
          <w:t xml:space="preserve"> tokens to </w:t>
        </w:r>
        <w:r>
          <w:rPr>
            <w:lang w:val="en-CA"/>
          </w:rPr>
          <w:t>98</w:t>
        </w:r>
        <w:r w:rsidRPr="00173306">
          <w:rPr>
            <w:lang w:val="en-CA"/>
          </w:rPr>
          <w:t xml:space="preserve">, </w:t>
        </w:r>
        <w:r>
          <w:rPr>
            <w:lang w:val="en-CA"/>
          </w:rPr>
          <w:t>5</w:t>
        </w:r>
        <w:r w:rsidRPr="00173306">
          <w:rPr>
            <w:lang w:val="en-CA"/>
          </w:rPr>
          <w:t>0 tokens to 1</w:t>
        </w:r>
        <w:r>
          <w:rPr>
            <w:lang w:val="en-CA"/>
          </w:rPr>
          <w:t>03</w:t>
        </w:r>
        <w:r w:rsidRPr="00173306">
          <w:rPr>
            <w:lang w:val="en-CA"/>
          </w:rPr>
          <w:t xml:space="preserve">, </w:t>
        </w:r>
        <w:r>
          <w:rPr>
            <w:lang w:val="en-CA"/>
          </w:rPr>
          <w:t>50</w:t>
        </w:r>
        <w:r w:rsidRPr="00173306">
          <w:rPr>
            <w:lang w:val="en-CA"/>
          </w:rPr>
          <w:t xml:space="preserve"> tokens to </w:t>
        </w:r>
        <w:r>
          <w:rPr>
            <w:lang w:val="en-CA"/>
          </w:rPr>
          <w:t>99</w:t>
        </w:r>
        <w:r w:rsidRPr="00173306">
          <w:rPr>
            <w:lang w:val="en-CA"/>
          </w:rPr>
          <w:t xml:space="preserve">, and </w:t>
        </w:r>
        <w:r>
          <w:rPr>
            <w:lang w:val="en-CA"/>
          </w:rPr>
          <w:t>0</w:t>
        </w:r>
        <w:r w:rsidRPr="00173306">
          <w:rPr>
            <w:lang w:val="en-CA"/>
          </w:rPr>
          <w:t xml:space="preserve"> tokens to </w:t>
        </w:r>
        <w:r>
          <w:rPr>
            <w:lang w:val="en-CA"/>
          </w:rPr>
          <w:t>the mean value</w:t>
        </w:r>
        <w:r w:rsidRPr="00173306">
          <w:rPr>
            <w:lang w:val="en-CA"/>
          </w:rPr>
          <w:t>.</w:t>
        </w:r>
      </w:ins>
      <w:ins w:id="192" w:author="Yi Shan Lee (DOT)" w:date="2024-06-06T13:55:00Z">
        <w:r>
          <w:rPr>
            <w:lang w:val="en-CA"/>
          </w:rPr>
          <w:t xml:space="preserve"> </w:t>
        </w:r>
      </w:ins>
      <w:ins w:id="193" w:author="Yi Shan Lee (DOT)" w:date="2024-06-06T13:48:00Z">
        <w:r w:rsidR="00856114" w:rsidRPr="00173306">
          <w:rPr>
            <w:lang w:val="en-CA"/>
          </w:rPr>
          <w:t xml:space="preserve">Your </w:t>
        </w:r>
      </w:ins>
      <w:ins w:id="194" w:author="Yi Shan Lee (DOT)" w:date="2024-06-06T13:56:00Z">
        <w:r>
          <w:rPr>
            <w:lang w:val="en-CA"/>
          </w:rPr>
          <w:t>bonus will</w:t>
        </w:r>
      </w:ins>
      <w:ins w:id="195" w:author="Yi Shan Lee (DOT)" w:date="2024-06-06T13:57:00Z">
        <w:r>
          <w:rPr>
            <w:lang w:val="en-CA"/>
          </w:rPr>
          <w:t xml:space="preserve"> be</w:t>
        </w:r>
      </w:ins>
      <w:ins w:id="196" w:author="Yi Shan Lee (DOT)" w:date="2024-06-06T13:48:00Z">
        <w:r w:rsidR="00856114" w:rsidRPr="00173306">
          <w:rPr>
            <w:lang w:val="en-CA"/>
          </w:rPr>
          <w:t xml:space="preserve">: </w:t>
        </w:r>
      </w:ins>
      <w:ins w:id="197" w:author="Yi Shan Lee (DOT)" w:date="2024-06-06T14:04:00Z">
        <w:r w:rsidR="00B414D1">
          <w:rPr>
            <w:lang w:val="en-CA"/>
          </w:rPr>
          <w:t>1000</w:t>
        </w:r>
        <w:proofErr w:type="gramStart"/>
        <w:r w:rsidR="00B414D1">
          <w:rPr>
            <w:lang w:val="en-CA"/>
          </w:rPr>
          <w:t>-[</w:t>
        </w:r>
      </w:ins>
      <w:proofErr w:type="gramEnd"/>
      <w:ins w:id="198" w:author="Yi Shan Lee (DOT)" w:date="2024-06-06T13:48:00Z">
        <w:r w:rsidR="00856114" w:rsidRPr="00173306">
          <w:rPr>
            <w:lang w:val="en-CA"/>
          </w:rPr>
          <w:t>(</w:t>
        </w:r>
      </w:ins>
      <w:ins w:id="199" w:author="Yi Shan Lee (DOT)" w:date="2024-06-06T13:58:00Z">
        <w:r>
          <w:rPr>
            <w:lang w:val="en-CA"/>
          </w:rPr>
          <w:t>0</w:t>
        </w:r>
      </w:ins>
      <w:ins w:id="200" w:author="Yi Shan Lee (DOT)" w:date="2024-06-06T13:57:00Z">
        <w:r>
          <w:rPr>
            <w:lang w:val="en-CA"/>
          </w:rPr>
          <w:t>-</w:t>
        </w:r>
      </w:ins>
      <w:ins w:id="201" w:author="Yi Shan Lee (DOT)" w:date="2024-06-06T13:58:00Z">
        <w:r>
          <w:rPr>
            <w:lang w:val="en-CA"/>
          </w:rPr>
          <w:t>35</w:t>
        </w:r>
      </w:ins>
      <w:ins w:id="202" w:author="Yi Shan Lee (DOT)" w:date="2024-06-06T13:57:00Z">
        <w:r>
          <w:rPr>
            <w:lang w:val="en-CA"/>
          </w:rPr>
          <w:t>)</w:t>
        </w:r>
        <w:r w:rsidRPr="00B414D1">
          <w:rPr>
            <w:vertAlign w:val="superscript"/>
            <w:lang w:val="en-CA"/>
            <w:rPrChange w:id="203" w:author="Yi Shan Lee (DOT)" w:date="2024-06-06T14:04:00Z">
              <w:rPr>
                <w:lang w:val="en-CA"/>
              </w:rPr>
            </w:rPrChange>
          </w:rPr>
          <w:t>2</w:t>
        </w:r>
      </w:ins>
      <w:ins w:id="204" w:author="Yi Shan Lee (DOT)" w:date="2024-06-06T13:48:00Z">
        <w:r w:rsidR="00856114" w:rsidRPr="00173306">
          <w:rPr>
            <w:lang w:val="en-CA"/>
          </w:rPr>
          <w:t xml:space="preserve"> + (</w:t>
        </w:r>
      </w:ins>
      <w:ins w:id="205" w:author="Yi Shan Lee (DOT)" w:date="2024-06-06T13:58:00Z">
        <w:r>
          <w:rPr>
            <w:lang w:val="en-CA"/>
          </w:rPr>
          <w:t>50-</w:t>
        </w:r>
      </w:ins>
      <w:ins w:id="206" w:author="Yi Shan Lee (DOT)" w:date="2024-06-06T13:48:00Z">
        <w:r w:rsidR="00856114">
          <w:rPr>
            <w:lang w:val="en-CA"/>
          </w:rPr>
          <w:t>1</w:t>
        </w:r>
        <w:r w:rsidR="00856114" w:rsidRPr="00173306">
          <w:rPr>
            <w:lang w:val="en-CA"/>
          </w:rPr>
          <w:t>0)</w:t>
        </w:r>
      </w:ins>
      <w:ins w:id="207" w:author="Yi Shan Lee (DOT)" w:date="2024-06-06T14:04:00Z">
        <w:r w:rsidR="00B414D1" w:rsidRPr="00BD66DE">
          <w:rPr>
            <w:vertAlign w:val="superscript"/>
            <w:lang w:val="en-CA"/>
          </w:rPr>
          <w:t>2</w:t>
        </w:r>
      </w:ins>
      <w:ins w:id="208" w:author="Yi Shan Lee (DOT)" w:date="2024-06-06T13:48:00Z">
        <w:r w:rsidR="00856114" w:rsidRPr="00173306">
          <w:rPr>
            <w:lang w:val="en-CA"/>
          </w:rPr>
          <w:t xml:space="preserve"> + (</w:t>
        </w:r>
      </w:ins>
      <w:ins w:id="209" w:author="Yi Shan Lee (DOT)" w:date="2024-06-06T13:58:00Z">
        <w:r>
          <w:rPr>
            <w:lang w:val="en-CA"/>
          </w:rPr>
          <w:t>50-</w:t>
        </w:r>
      </w:ins>
      <w:ins w:id="210" w:author="Yi Shan Lee (DOT)" w:date="2024-06-06T13:48:00Z">
        <w:r w:rsidR="00856114">
          <w:rPr>
            <w:lang w:val="en-CA"/>
          </w:rPr>
          <w:t>35</w:t>
        </w:r>
        <w:r w:rsidR="00856114" w:rsidRPr="00173306">
          <w:rPr>
            <w:lang w:val="en-CA"/>
          </w:rPr>
          <w:t>)</w:t>
        </w:r>
      </w:ins>
      <w:ins w:id="211" w:author="Yi Shan Lee (DOT)" w:date="2024-06-06T14:04:00Z">
        <w:r w:rsidR="00B414D1" w:rsidRPr="00BD66DE">
          <w:rPr>
            <w:vertAlign w:val="superscript"/>
            <w:lang w:val="en-CA"/>
          </w:rPr>
          <w:t>2</w:t>
        </w:r>
      </w:ins>
      <w:ins w:id="212" w:author="Yi Shan Lee (DOT)" w:date="2024-06-06T13:48:00Z">
        <w:r w:rsidR="00856114" w:rsidRPr="00173306">
          <w:rPr>
            <w:lang w:val="en-CA"/>
          </w:rPr>
          <w:t xml:space="preserve"> + (</w:t>
        </w:r>
      </w:ins>
      <w:ins w:id="213" w:author="Yi Shan Lee (DOT)" w:date="2024-06-06T13:58:00Z">
        <w:r>
          <w:rPr>
            <w:lang w:val="en-CA"/>
          </w:rPr>
          <w:t>0-20</w:t>
        </w:r>
      </w:ins>
      <w:ins w:id="214" w:author="Yi Shan Lee (DOT)" w:date="2024-06-06T13:48:00Z">
        <w:r w:rsidR="00856114" w:rsidRPr="00173306">
          <w:rPr>
            <w:lang w:val="en-CA"/>
          </w:rPr>
          <w:t>)</w:t>
        </w:r>
      </w:ins>
      <w:ins w:id="215" w:author="Yi Shan Lee (DOT)" w:date="2024-06-06T14:04:00Z">
        <w:r w:rsidR="00B414D1" w:rsidRPr="00BD66DE">
          <w:rPr>
            <w:vertAlign w:val="superscript"/>
            <w:lang w:val="en-CA"/>
          </w:rPr>
          <w:t>2</w:t>
        </w:r>
      </w:ins>
      <w:ins w:id="216" w:author="Yi Shan Lee (DOT)" w:date="2024-06-06T14:05:00Z">
        <w:r w:rsidR="00B414D1" w:rsidRPr="00B414D1">
          <w:rPr>
            <w:lang w:val="en-CA"/>
            <w:rPrChange w:id="217" w:author="Yi Shan Lee (DOT)" w:date="2024-06-06T14:05:00Z">
              <w:rPr>
                <w:vertAlign w:val="superscript"/>
                <w:lang w:val="en-CA"/>
              </w:rPr>
            </w:rPrChange>
          </w:rPr>
          <w:t>]/4</w:t>
        </w:r>
      </w:ins>
      <w:ins w:id="218" w:author="Yi Shan Lee (DOT)" w:date="2024-06-06T13:48:00Z">
        <w:r w:rsidR="00856114" w:rsidRPr="00173306">
          <w:rPr>
            <w:lang w:val="en-CA"/>
          </w:rPr>
          <w:t xml:space="preserve"> = </w:t>
        </w:r>
      </w:ins>
      <w:ins w:id="219" w:author="Yi Shan Lee (DOT)" w:date="2024-06-06T14:06:00Z">
        <w:r w:rsidR="00B414D1">
          <w:rPr>
            <w:lang w:val="en-CA"/>
          </w:rPr>
          <w:t xml:space="preserve">137.5 </w:t>
        </w:r>
        <w:r w:rsidR="00B414D1" w:rsidRPr="008E4425">
          <w:rPr>
            <w:rStyle w:val="normaltextrun"/>
            <w:rFonts w:cstheme="minorHAnsi"/>
            <w:lang w:val="en-US" w:eastAsia="zh-TW"/>
          </w:rPr>
          <w:t>points</w:t>
        </w:r>
      </w:ins>
      <w:ins w:id="220" w:author="Yi Shan Lee (DOT)" w:date="2024-06-06T13:48:00Z">
        <w:r w:rsidR="00856114" w:rsidRPr="00173306">
          <w:rPr>
            <w:lang w:val="en-CA"/>
          </w:rPr>
          <w:t xml:space="preserve">. </w:t>
        </w:r>
      </w:ins>
    </w:p>
    <w:p w14:paraId="777B0D0D" w14:textId="77777777" w:rsidR="0038636D" w:rsidRDefault="0038636D" w:rsidP="0038636D">
      <w:pPr>
        <w:rPr>
          <w:ins w:id="221" w:author="Yi Shan Lee (DOT)" w:date="2024-06-06T13:49:00Z"/>
          <w:highlight w:val="yellow"/>
          <w:lang w:val="en-CA"/>
        </w:rPr>
      </w:pPr>
    </w:p>
    <w:p w14:paraId="7CF3626B" w14:textId="77777777" w:rsidR="00856114" w:rsidRDefault="00856114" w:rsidP="0038636D">
      <w:pPr>
        <w:rPr>
          <w:ins w:id="222" w:author="Yi Shan Lee (DOT)" w:date="2024-06-06T13:49:00Z"/>
          <w:highlight w:val="yellow"/>
          <w:lang w:val="en-CA"/>
        </w:rPr>
      </w:pPr>
    </w:p>
    <w:tbl>
      <w:tblPr>
        <w:tblStyle w:val="a3"/>
        <w:tblW w:w="9016" w:type="dxa"/>
        <w:tblLook w:val="04A0" w:firstRow="1" w:lastRow="0" w:firstColumn="1" w:lastColumn="0" w:noHBand="0" w:noVBand="1"/>
      </w:tblPr>
      <w:tblGrid>
        <w:gridCol w:w="1836"/>
        <w:gridCol w:w="1795"/>
        <w:gridCol w:w="1795"/>
        <w:gridCol w:w="1795"/>
        <w:gridCol w:w="1795"/>
      </w:tblGrid>
      <w:tr w:rsidR="00856114" w:rsidRPr="00B91ED4" w14:paraId="658BF23B" w14:textId="77777777" w:rsidTr="00BD66DE">
        <w:trPr>
          <w:trHeight w:val="337"/>
          <w:ins w:id="223" w:author="Yi Shan Lee (DOT)" w:date="2024-06-06T13:49:00Z"/>
        </w:trPr>
        <w:tc>
          <w:tcPr>
            <w:tcW w:w="1836" w:type="dxa"/>
          </w:tcPr>
          <w:p w14:paraId="613FB15C" w14:textId="77777777" w:rsidR="00856114" w:rsidRPr="00B91ED4" w:rsidRDefault="00856114" w:rsidP="00BD66DE">
            <w:pPr>
              <w:rPr>
                <w:ins w:id="224" w:author="Yi Shan Lee (DOT)" w:date="2024-06-06T13:49:00Z"/>
                <w:lang w:val="en-CA"/>
              </w:rPr>
            </w:pPr>
          </w:p>
        </w:tc>
        <w:tc>
          <w:tcPr>
            <w:tcW w:w="1795" w:type="dxa"/>
          </w:tcPr>
          <w:p w14:paraId="63841187" w14:textId="77777777" w:rsidR="00856114" w:rsidRPr="00B91ED4" w:rsidRDefault="00856114" w:rsidP="00BD66DE">
            <w:pPr>
              <w:jc w:val="center"/>
              <w:rPr>
                <w:ins w:id="225" w:author="Yi Shan Lee (DOT)" w:date="2024-06-06T13:49:00Z"/>
                <w:lang w:val="en-CA"/>
              </w:rPr>
            </w:pPr>
            <w:commentRangeStart w:id="226"/>
            <w:ins w:id="227" w:author="Yi Shan Lee (DOT)" w:date="2024-06-06T13:49:00Z">
              <w:r w:rsidRPr="00B91ED4">
                <w:rPr>
                  <w:lang w:val="en-CA"/>
                </w:rPr>
                <w:t>Signal 1</w:t>
              </w:r>
            </w:ins>
          </w:p>
        </w:tc>
        <w:tc>
          <w:tcPr>
            <w:tcW w:w="1795" w:type="dxa"/>
          </w:tcPr>
          <w:p w14:paraId="5CA15297" w14:textId="77777777" w:rsidR="00856114" w:rsidRPr="00B91ED4" w:rsidRDefault="00856114" w:rsidP="00BD66DE">
            <w:pPr>
              <w:jc w:val="center"/>
              <w:rPr>
                <w:ins w:id="228" w:author="Yi Shan Lee (DOT)" w:date="2024-06-06T13:49:00Z"/>
                <w:lang w:val="en-CA"/>
              </w:rPr>
            </w:pPr>
            <w:ins w:id="229" w:author="Yi Shan Lee (DOT)" w:date="2024-06-06T13:49:00Z">
              <w:r w:rsidRPr="00B91ED4">
                <w:rPr>
                  <w:lang w:val="en-CA"/>
                </w:rPr>
                <w:t>Signal 2</w:t>
              </w:r>
            </w:ins>
          </w:p>
        </w:tc>
        <w:tc>
          <w:tcPr>
            <w:tcW w:w="1795" w:type="dxa"/>
          </w:tcPr>
          <w:p w14:paraId="33EA4FEF" w14:textId="77777777" w:rsidR="00856114" w:rsidRPr="00B91ED4" w:rsidRDefault="00856114" w:rsidP="00BD66DE">
            <w:pPr>
              <w:jc w:val="center"/>
              <w:rPr>
                <w:ins w:id="230" w:author="Yi Shan Lee (DOT)" w:date="2024-06-06T13:49:00Z"/>
                <w:lang w:val="en-CA"/>
              </w:rPr>
            </w:pPr>
            <w:ins w:id="231" w:author="Yi Shan Lee (DOT)" w:date="2024-06-06T13:49:00Z">
              <w:r w:rsidRPr="00B91ED4">
                <w:rPr>
                  <w:lang w:val="en-CA"/>
                </w:rPr>
                <w:t>Signal 3</w:t>
              </w:r>
            </w:ins>
            <w:commentRangeEnd w:id="226"/>
            <w:ins w:id="232" w:author="Yi Shan Lee (DOT)" w:date="2024-06-06T13:52:00Z">
              <w:r>
                <w:rPr>
                  <w:rStyle w:val="a6"/>
                </w:rPr>
                <w:commentReference w:id="226"/>
              </w:r>
            </w:ins>
          </w:p>
        </w:tc>
        <w:tc>
          <w:tcPr>
            <w:tcW w:w="1795" w:type="dxa"/>
          </w:tcPr>
          <w:p w14:paraId="3F095EF0" w14:textId="77777777" w:rsidR="00856114" w:rsidRPr="00B91ED4" w:rsidRDefault="00856114" w:rsidP="00BD66DE">
            <w:pPr>
              <w:jc w:val="center"/>
              <w:rPr>
                <w:ins w:id="233" w:author="Yi Shan Lee (DOT)" w:date="2024-06-06T13:49:00Z"/>
                <w:lang w:val="en-CA"/>
              </w:rPr>
            </w:pPr>
            <w:ins w:id="234" w:author="Yi Shan Lee (DOT)" w:date="2024-06-06T13:49:00Z">
              <w:r w:rsidRPr="00B91ED4">
                <w:rPr>
                  <w:lang w:val="en-CA"/>
                </w:rPr>
                <w:t>Mean Value</w:t>
              </w:r>
            </w:ins>
          </w:p>
        </w:tc>
      </w:tr>
      <w:tr w:rsidR="00856114" w:rsidRPr="00B91ED4" w14:paraId="74A6CE0A" w14:textId="77777777" w:rsidTr="00BD66DE">
        <w:trPr>
          <w:ins w:id="235" w:author="Yi Shan Lee (DOT)" w:date="2024-06-06T13:49:00Z"/>
        </w:trPr>
        <w:tc>
          <w:tcPr>
            <w:tcW w:w="1836" w:type="dxa"/>
          </w:tcPr>
          <w:p w14:paraId="44D8A17E" w14:textId="77777777" w:rsidR="00856114" w:rsidRPr="00B91ED4" w:rsidRDefault="00856114" w:rsidP="00BD66DE">
            <w:pPr>
              <w:rPr>
                <w:ins w:id="236" w:author="Yi Shan Lee (DOT)" w:date="2024-06-06T13:49:00Z"/>
                <w:lang w:val="en-CA"/>
              </w:rPr>
            </w:pPr>
            <w:ins w:id="237" w:author="Yi Shan Lee (DOT)" w:date="2024-06-06T13:49:00Z">
              <w:r w:rsidRPr="00B91ED4">
                <w:rPr>
                  <w:lang w:val="en-CA"/>
                </w:rPr>
                <w:t>Information</w:t>
              </w:r>
            </w:ins>
          </w:p>
        </w:tc>
        <w:tc>
          <w:tcPr>
            <w:tcW w:w="1795" w:type="dxa"/>
          </w:tcPr>
          <w:p w14:paraId="45B8335E" w14:textId="77777777" w:rsidR="00856114" w:rsidRPr="00B91ED4" w:rsidRDefault="00856114" w:rsidP="00BD66DE">
            <w:pPr>
              <w:jc w:val="center"/>
              <w:rPr>
                <w:ins w:id="238" w:author="Yi Shan Lee (DOT)" w:date="2024-06-06T13:49:00Z"/>
                <w:lang w:val="en-CA"/>
              </w:rPr>
            </w:pPr>
            <w:ins w:id="239" w:author="Yi Shan Lee (DOT)" w:date="2024-06-06T13:49:00Z">
              <w:r w:rsidRPr="00B91ED4">
                <w:rPr>
                  <w:lang w:val="en-CA"/>
                </w:rPr>
                <w:t>98</w:t>
              </w:r>
            </w:ins>
          </w:p>
        </w:tc>
        <w:tc>
          <w:tcPr>
            <w:tcW w:w="1795" w:type="dxa"/>
          </w:tcPr>
          <w:p w14:paraId="469779C2" w14:textId="77777777" w:rsidR="00856114" w:rsidRPr="00B91ED4" w:rsidRDefault="00856114" w:rsidP="00BD66DE">
            <w:pPr>
              <w:jc w:val="center"/>
              <w:rPr>
                <w:ins w:id="240" w:author="Yi Shan Lee (DOT)" w:date="2024-06-06T13:49:00Z"/>
                <w:lang w:val="en-CA"/>
              </w:rPr>
            </w:pPr>
            <w:ins w:id="241" w:author="Yi Shan Lee (DOT)" w:date="2024-06-06T13:49:00Z">
              <w:r w:rsidRPr="00B91ED4">
                <w:rPr>
                  <w:lang w:val="en-CA"/>
                </w:rPr>
                <w:t>103</w:t>
              </w:r>
            </w:ins>
          </w:p>
        </w:tc>
        <w:tc>
          <w:tcPr>
            <w:tcW w:w="1795" w:type="dxa"/>
          </w:tcPr>
          <w:p w14:paraId="3C26F4CC" w14:textId="77777777" w:rsidR="00856114" w:rsidRPr="00B91ED4" w:rsidRDefault="00856114" w:rsidP="00BD66DE">
            <w:pPr>
              <w:jc w:val="center"/>
              <w:rPr>
                <w:ins w:id="242" w:author="Yi Shan Lee (DOT)" w:date="2024-06-06T13:49:00Z"/>
                <w:lang w:val="en-CA"/>
              </w:rPr>
            </w:pPr>
            <w:ins w:id="243" w:author="Yi Shan Lee (DOT)" w:date="2024-06-06T13:49:00Z">
              <w:r w:rsidRPr="00B91ED4">
                <w:rPr>
                  <w:lang w:val="en-CA"/>
                </w:rPr>
                <w:t>99</w:t>
              </w:r>
            </w:ins>
          </w:p>
        </w:tc>
        <w:tc>
          <w:tcPr>
            <w:tcW w:w="1795" w:type="dxa"/>
          </w:tcPr>
          <w:p w14:paraId="3D8A1079" w14:textId="77777777" w:rsidR="00856114" w:rsidRPr="00B91ED4" w:rsidRDefault="00856114" w:rsidP="00BD66DE">
            <w:pPr>
              <w:jc w:val="center"/>
              <w:rPr>
                <w:ins w:id="244" w:author="Yi Shan Lee (DOT)" w:date="2024-06-06T13:49:00Z"/>
                <w:lang w:val="en-CA"/>
              </w:rPr>
            </w:pPr>
            <w:ins w:id="245" w:author="Yi Shan Lee (DOT)" w:date="2024-06-06T13:49:00Z">
              <w:r w:rsidRPr="00B91ED4">
                <w:rPr>
                  <w:lang w:val="en-CA"/>
                </w:rPr>
                <w:t>100</w:t>
              </w:r>
            </w:ins>
          </w:p>
        </w:tc>
      </w:tr>
      <w:tr w:rsidR="00856114" w:rsidRPr="00B91ED4" w14:paraId="731D33CC" w14:textId="77777777" w:rsidTr="00BD66DE">
        <w:trPr>
          <w:ins w:id="246" w:author="Yi Shan Lee (DOT)" w:date="2024-06-06T13:49:00Z"/>
        </w:trPr>
        <w:tc>
          <w:tcPr>
            <w:tcW w:w="1836" w:type="dxa"/>
          </w:tcPr>
          <w:p w14:paraId="3BCEEA54" w14:textId="77777777" w:rsidR="00856114" w:rsidRDefault="00856114" w:rsidP="00BD66DE">
            <w:pPr>
              <w:rPr>
                <w:ins w:id="247" w:author="Yi Shan Lee (DOT)" w:date="2024-06-06T13:49:00Z"/>
                <w:lang w:val="en-CA"/>
              </w:rPr>
            </w:pPr>
            <w:ins w:id="248" w:author="Yi Shan Lee (DOT)" w:date="2024-06-06T13:49:00Z">
              <w:r>
                <w:rPr>
                  <w:lang w:val="en-CA"/>
                </w:rPr>
                <w:t xml:space="preserve">Actual </w:t>
              </w:r>
            </w:ins>
          </w:p>
          <w:p w14:paraId="3E3B5EE7" w14:textId="575D92A0" w:rsidR="00856114" w:rsidRPr="00B91ED4" w:rsidRDefault="00856114" w:rsidP="00BD66DE">
            <w:pPr>
              <w:rPr>
                <w:ins w:id="249" w:author="Yi Shan Lee (DOT)" w:date="2024-06-06T13:49:00Z"/>
                <w:lang w:val="en-CA"/>
              </w:rPr>
            </w:pPr>
            <w:ins w:id="250" w:author="Yi Shan Lee (DOT)" w:date="2024-06-06T13:49:00Z">
              <w:r>
                <w:rPr>
                  <w:lang w:val="en-CA"/>
                </w:rPr>
                <w:t>a</w:t>
              </w:r>
              <w:r w:rsidRPr="00B91ED4">
                <w:rPr>
                  <w:lang w:val="en-CA"/>
                </w:rPr>
                <w:t>verage tokens allocated by others</w:t>
              </w:r>
            </w:ins>
          </w:p>
        </w:tc>
        <w:tc>
          <w:tcPr>
            <w:tcW w:w="1795" w:type="dxa"/>
            <w:vAlign w:val="center"/>
          </w:tcPr>
          <w:p w14:paraId="06B494C5" w14:textId="424A8161" w:rsidR="00856114" w:rsidRPr="00B91ED4" w:rsidRDefault="00856114" w:rsidP="00BD66DE">
            <w:pPr>
              <w:jc w:val="center"/>
              <w:rPr>
                <w:ins w:id="251" w:author="Yi Shan Lee (DOT)" w:date="2024-06-06T13:49:00Z"/>
                <w:lang w:val="en-CA"/>
              </w:rPr>
            </w:pPr>
            <w:ins w:id="252" w:author="Yi Shan Lee (DOT)" w:date="2024-06-06T13:50:00Z">
              <w:r>
                <w:rPr>
                  <w:lang w:val="en-CA"/>
                </w:rPr>
                <w:t>0</w:t>
              </w:r>
            </w:ins>
          </w:p>
        </w:tc>
        <w:tc>
          <w:tcPr>
            <w:tcW w:w="1795" w:type="dxa"/>
            <w:vAlign w:val="center"/>
          </w:tcPr>
          <w:p w14:paraId="58BBFCAB" w14:textId="36C0621C" w:rsidR="00856114" w:rsidRPr="00B91ED4" w:rsidRDefault="00856114" w:rsidP="00BD66DE">
            <w:pPr>
              <w:jc w:val="center"/>
              <w:rPr>
                <w:ins w:id="253" w:author="Yi Shan Lee (DOT)" w:date="2024-06-06T13:49:00Z"/>
                <w:lang w:val="en-CA"/>
              </w:rPr>
            </w:pPr>
            <w:ins w:id="254" w:author="Yi Shan Lee (DOT)" w:date="2024-06-06T13:51:00Z">
              <w:r>
                <w:rPr>
                  <w:lang w:val="en-CA"/>
                </w:rPr>
                <w:t>50</w:t>
              </w:r>
            </w:ins>
          </w:p>
        </w:tc>
        <w:tc>
          <w:tcPr>
            <w:tcW w:w="1795" w:type="dxa"/>
            <w:vAlign w:val="center"/>
          </w:tcPr>
          <w:p w14:paraId="3ED90151" w14:textId="3F6C992D" w:rsidR="00856114" w:rsidRPr="00B91ED4" w:rsidRDefault="001951AD" w:rsidP="00BD66DE">
            <w:pPr>
              <w:jc w:val="center"/>
              <w:rPr>
                <w:ins w:id="255" w:author="Yi Shan Lee (DOT)" w:date="2024-06-06T13:49:00Z"/>
                <w:lang w:val="en-CA"/>
              </w:rPr>
            </w:pPr>
            <w:ins w:id="256" w:author="Yi Shan Lee (DOT)" w:date="2024-06-06T13:53:00Z">
              <w:r>
                <w:rPr>
                  <w:lang w:val="en-CA"/>
                </w:rPr>
                <w:t>50</w:t>
              </w:r>
            </w:ins>
          </w:p>
        </w:tc>
        <w:tc>
          <w:tcPr>
            <w:tcW w:w="1795" w:type="dxa"/>
            <w:vAlign w:val="center"/>
          </w:tcPr>
          <w:p w14:paraId="2614480F" w14:textId="7B2F890D" w:rsidR="00856114" w:rsidRPr="00B91ED4" w:rsidRDefault="00856114" w:rsidP="00BD66DE">
            <w:pPr>
              <w:jc w:val="center"/>
              <w:rPr>
                <w:ins w:id="257" w:author="Yi Shan Lee (DOT)" w:date="2024-06-06T13:49:00Z"/>
                <w:lang w:val="en-CA"/>
              </w:rPr>
            </w:pPr>
            <w:ins w:id="258" w:author="Yi Shan Lee (DOT)" w:date="2024-06-06T13:49:00Z">
              <w:r w:rsidRPr="00BD66DE">
                <w:rPr>
                  <w:highlight w:val="cyan"/>
                  <w:lang w:val="en-CA"/>
                </w:rPr>
                <w:t>0</w:t>
              </w:r>
            </w:ins>
          </w:p>
        </w:tc>
      </w:tr>
      <w:tr w:rsidR="00B414D1" w:rsidRPr="00B91ED4" w14:paraId="6E980320" w14:textId="77777777" w:rsidTr="00BD66DE">
        <w:trPr>
          <w:ins w:id="259" w:author="Yi Shan Lee (DOT)" w:date="2024-06-06T14:07:00Z"/>
        </w:trPr>
        <w:tc>
          <w:tcPr>
            <w:tcW w:w="1836" w:type="dxa"/>
          </w:tcPr>
          <w:p w14:paraId="13490061" w14:textId="5D16CDF9" w:rsidR="00B414D1" w:rsidRDefault="00B414D1" w:rsidP="00BD66DE">
            <w:pPr>
              <w:rPr>
                <w:ins w:id="260" w:author="Yi Shan Lee (DOT)" w:date="2024-06-06T14:07:00Z"/>
                <w:lang w:val="en-CA"/>
              </w:rPr>
            </w:pPr>
            <w:ins w:id="261" w:author="Yi Shan Lee (DOT)" w:date="2024-06-06T14:07:00Z">
              <w:r>
                <w:rPr>
                  <w:lang w:val="en-CA"/>
                </w:rPr>
                <w:t>Your guess</w:t>
              </w:r>
            </w:ins>
          </w:p>
        </w:tc>
        <w:tc>
          <w:tcPr>
            <w:tcW w:w="1795" w:type="dxa"/>
            <w:vAlign w:val="center"/>
          </w:tcPr>
          <w:p w14:paraId="72A0336C" w14:textId="40E6D85B" w:rsidR="00B414D1" w:rsidRDefault="00B414D1" w:rsidP="00BD66DE">
            <w:pPr>
              <w:jc w:val="center"/>
              <w:rPr>
                <w:ins w:id="262" w:author="Yi Shan Lee (DOT)" w:date="2024-06-06T14:07:00Z"/>
                <w:lang w:val="en-CA"/>
              </w:rPr>
            </w:pPr>
            <w:ins w:id="263" w:author="Yi Shan Lee (DOT)" w:date="2024-06-06T14:07:00Z">
              <w:r>
                <w:rPr>
                  <w:lang w:val="en-CA"/>
                </w:rPr>
                <w:t>35</w:t>
              </w:r>
            </w:ins>
          </w:p>
        </w:tc>
        <w:tc>
          <w:tcPr>
            <w:tcW w:w="1795" w:type="dxa"/>
            <w:vAlign w:val="center"/>
          </w:tcPr>
          <w:p w14:paraId="06E19A31" w14:textId="750132D0" w:rsidR="00B414D1" w:rsidRDefault="00B414D1" w:rsidP="00BD66DE">
            <w:pPr>
              <w:jc w:val="center"/>
              <w:rPr>
                <w:ins w:id="264" w:author="Yi Shan Lee (DOT)" w:date="2024-06-06T14:07:00Z"/>
                <w:lang w:val="en-CA"/>
              </w:rPr>
            </w:pPr>
            <w:ins w:id="265" w:author="Yi Shan Lee (DOT)" w:date="2024-06-06T14:07:00Z">
              <w:r>
                <w:rPr>
                  <w:lang w:val="en-CA"/>
                </w:rPr>
                <w:t>10</w:t>
              </w:r>
            </w:ins>
          </w:p>
        </w:tc>
        <w:tc>
          <w:tcPr>
            <w:tcW w:w="1795" w:type="dxa"/>
            <w:vAlign w:val="center"/>
          </w:tcPr>
          <w:p w14:paraId="17E50945" w14:textId="3958F82E" w:rsidR="00B414D1" w:rsidRDefault="00B414D1" w:rsidP="00BD66DE">
            <w:pPr>
              <w:jc w:val="center"/>
              <w:rPr>
                <w:ins w:id="266" w:author="Yi Shan Lee (DOT)" w:date="2024-06-06T14:07:00Z"/>
                <w:lang w:val="en-CA"/>
              </w:rPr>
            </w:pPr>
            <w:ins w:id="267" w:author="Yi Shan Lee (DOT)" w:date="2024-06-06T14:07:00Z">
              <w:r>
                <w:rPr>
                  <w:lang w:val="en-CA"/>
                </w:rPr>
                <w:t>35</w:t>
              </w:r>
            </w:ins>
          </w:p>
        </w:tc>
        <w:tc>
          <w:tcPr>
            <w:tcW w:w="1795" w:type="dxa"/>
            <w:vAlign w:val="center"/>
          </w:tcPr>
          <w:p w14:paraId="48A149C6" w14:textId="2B07E78F" w:rsidR="00B414D1" w:rsidRPr="00BD66DE" w:rsidRDefault="00B414D1" w:rsidP="00BD66DE">
            <w:pPr>
              <w:jc w:val="center"/>
              <w:rPr>
                <w:ins w:id="268" w:author="Yi Shan Lee (DOT)" w:date="2024-06-06T14:07:00Z"/>
                <w:highlight w:val="cyan"/>
                <w:lang w:val="en-CA"/>
              </w:rPr>
            </w:pPr>
            <w:ins w:id="269" w:author="Yi Shan Lee (DOT)" w:date="2024-06-06T14:07:00Z">
              <w:r>
                <w:rPr>
                  <w:highlight w:val="cyan"/>
                  <w:lang w:val="en-CA"/>
                </w:rPr>
                <w:t>20</w:t>
              </w:r>
            </w:ins>
          </w:p>
        </w:tc>
      </w:tr>
    </w:tbl>
    <w:p w14:paraId="41A36A55" w14:textId="77777777" w:rsidR="00856114" w:rsidRDefault="00856114" w:rsidP="0038636D">
      <w:pPr>
        <w:rPr>
          <w:ins w:id="270" w:author="Yi Shan Lee (DOT)" w:date="2024-06-06T13:48:00Z"/>
          <w:highlight w:val="yellow"/>
          <w:lang w:val="en-CA"/>
        </w:rPr>
      </w:pPr>
    </w:p>
    <w:p w14:paraId="2B0E6C5C" w14:textId="77777777" w:rsidR="00856114" w:rsidRPr="0034724A" w:rsidRDefault="00856114" w:rsidP="0038636D">
      <w:pPr>
        <w:rPr>
          <w:highlight w:val="yellow"/>
          <w:lang w:val="en-CA"/>
        </w:rPr>
      </w:pPr>
    </w:p>
    <w:p w14:paraId="46B09E5D" w14:textId="30FF5BBD" w:rsidR="0038636D" w:rsidRDefault="0038636D" w:rsidP="0038636D">
      <w:pPr>
        <w:rPr>
          <w:b/>
          <w:bCs/>
          <w:lang w:val="en-CA"/>
        </w:rPr>
      </w:pPr>
      <w:del w:id="271" w:author="Yi Shan Lee (DOT)" w:date="2024-06-06T14:07:00Z">
        <w:r w:rsidRPr="00BD66DE" w:rsidDel="00B414D1">
          <w:rPr>
            <w:rStyle w:val="normaltextrun"/>
            <w:rFonts w:eastAsia="Times New Roman" w:cstheme="minorHAnsi"/>
            <w:lang w:val="en-HK"/>
          </w:rPr>
          <w:delText xml:space="preserve">In this example, { </w:delText>
        </w:r>
        <w:r w:rsidRPr="00BD66DE" w:rsidDel="00B414D1">
          <w:rPr>
            <w:rStyle w:val="normaltextrun"/>
            <w:rFonts w:eastAsia="Times New Roman" w:cstheme="minorHAnsi"/>
            <w:highlight w:val="lightGray"/>
            <w:lang w:val="en-HK"/>
          </w:rPr>
          <w:delText xml:space="preserve">your three signals show xxx, xxx and xxx./ </w:delText>
        </w:r>
        <w:r w:rsidRPr="00BD66DE" w:rsidDel="00B414D1">
          <w:rPr>
            <w:rStyle w:val="normaltextrun"/>
            <w:rFonts w:eastAsia="Times New Roman" w:cstheme="minorHAnsi"/>
            <w:highlight w:val="yellow"/>
            <w:lang w:val="en-HK"/>
          </w:rPr>
          <w:delText>your signal shows xxx, the signals of your two group members show xxx and xxx.</w:delText>
        </w:r>
        <w:r w:rsidRPr="00BD66DE" w:rsidDel="00B414D1">
          <w:rPr>
            <w:rStyle w:val="normaltextrun"/>
            <w:rFonts w:eastAsia="Times New Roman" w:cstheme="minorHAnsi"/>
            <w:lang w:val="en-HK"/>
          </w:rPr>
          <w:delText xml:space="preserve">/ </w:delText>
        </w:r>
        <w:r w:rsidRPr="00BD66DE" w:rsidDel="00B414D1">
          <w:rPr>
            <w:rStyle w:val="normaltextrun"/>
            <w:rFonts w:eastAsia="Times New Roman" w:cstheme="minorHAnsi"/>
            <w:highlight w:val="cyan"/>
            <w:lang w:val="en-HK"/>
          </w:rPr>
          <w:delText xml:space="preserve">your signal shows xxx, the signals of your two group members show xxx and xxx, and the other group members prefer </w:delText>
        </w:r>
        <w:r w:rsidRPr="00BD66DE" w:rsidDel="00B414D1">
          <w:rPr>
            <w:rFonts w:cstheme="minorHAnsi"/>
            <w:highlight w:val="cyan"/>
          </w:rPr>
          <w:delText>a group culture that values……</w:delText>
        </w:r>
        <w:r w:rsidRPr="00BD66DE" w:rsidDel="00B414D1">
          <w:rPr>
            <w:rStyle w:val="normaltextrun"/>
            <w:rFonts w:eastAsia="Times New Roman" w:cstheme="minorHAnsi"/>
            <w:lang w:val="en-HK"/>
          </w:rPr>
          <w:delText xml:space="preserve"> </w:delText>
        </w:r>
        <w:r w:rsidRPr="0034724A" w:rsidDel="00B414D1">
          <w:rPr>
            <w:rStyle w:val="normaltextrun"/>
            <w:rFonts w:eastAsia="Times New Roman" w:cstheme="minorHAnsi"/>
            <w:color w:val="808080" w:themeColor="background1" w:themeShade="80"/>
            <w:lang w:val="en-HK"/>
          </w:rPr>
          <w:delText>}</w:delText>
        </w:r>
        <w:r w:rsidRPr="00B36339" w:rsidDel="00B414D1">
          <w:rPr>
            <w:rStyle w:val="normaltextrun"/>
            <w:rFonts w:ascii="Times New Roman" w:eastAsia="Times New Roman" w:hAnsi="Times New Roman" w:cs="Times New Roman"/>
            <w:color w:val="808080" w:themeColor="background1" w:themeShade="80"/>
            <w:lang w:val="en-HK"/>
          </w:rPr>
          <w:delText xml:space="preserve"> </w:delText>
        </w:r>
        <w:r w:rsidDel="00B414D1">
          <w:rPr>
            <w:rStyle w:val="normaltextrun"/>
            <w:rFonts w:ascii="Times New Roman" w:eastAsia="Times New Roman" w:hAnsi="Times New Roman" w:cs="Times New Roman"/>
            <w:color w:val="808080" w:themeColor="background1" w:themeShade="80"/>
            <w:lang w:val="en-HK"/>
          </w:rPr>
          <w:delText>{</w:delText>
        </w:r>
        <w:r w:rsidRPr="00732A69" w:rsidDel="00B414D1">
          <w:rPr>
            <w:highlight w:val="yellow"/>
            <w:lang w:val="en-CA"/>
          </w:rPr>
          <w:delText xml:space="preserve">Each </w:delText>
        </w:r>
        <w:r w:rsidDel="00B414D1">
          <w:rPr>
            <w:highlight w:val="yellow"/>
            <w:lang w:val="en-CA"/>
          </w:rPr>
          <w:delText>grou</w:delText>
        </w:r>
        <w:r w:rsidRPr="00BD66DE" w:rsidDel="00B414D1">
          <w:rPr>
            <w:highlight w:val="cyan"/>
            <w:lang w:val="en-CA"/>
          </w:rPr>
          <w:delText>p member</w:delText>
        </w:r>
        <w:r w:rsidRPr="00732A69" w:rsidDel="00B414D1">
          <w:rPr>
            <w:highlight w:val="yellow"/>
            <w:lang w:val="en-CA"/>
          </w:rPr>
          <w:delText>/</w:delText>
        </w:r>
        <w:r w:rsidRPr="00BD66DE" w:rsidDel="00B414D1">
          <w:rPr>
            <w:highlight w:val="lightGray"/>
            <w:lang w:val="en-CA"/>
          </w:rPr>
          <w:delText>You</w:delText>
        </w:r>
        <w:r w:rsidDel="00B414D1">
          <w:rPr>
            <w:lang w:val="en-CA"/>
          </w:rPr>
          <w:delText>}</w:delText>
        </w:r>
        <w:r w:rsidRPr="7C49841D" w:rsidDel="00B414D1">
          <w:rPr>
            <w:lang w:val="en-CA"/>
          </w:rPr>
          <w:delText xml:space="preserve"> will be given 100 tokens to allocate toward the information. </w:delText>
        </w:r>
      </w:del>
      <w:r>
        <w:rPr>
          <w:b/>
          <w:bCs/>
          <w:lang w:val="en-CA"/>
        </w:rPr>
        <w:t>*** END Vary by condition***</w:t>
      </w:r>
    </w:p>
    <w:p w14:paraId="47321BE9" w14:textId="77777777" w:rsidR="009439AF" w:rsidRDefault="009439AF">
      <w:pPr>
        <w:rPr>
          <w:b/>
          <w:bCs/>
          <w:lang w:val="en-CA"/>
        </w:rPr>
      </w:pPr>
    </w:p>
    <w:p w14:paraId="264A8C11" w14:textId="77777777" w:rsidR="009439AF" w:rsidRDefault="009439AF">
      <w:pPr>
        <w:rPr>
          <w:b/>
          <w:bCs/>
          <w:lang w:val="en-CA"/>
        </w:rPr>
      </w:pPr>
    </w:p>
    <w:p w14:paraId="23CB2517" w14:textId="2C420BE4" w:rsidR="009439AF" w:rsidRDefault="00C815ED">
      <w:pPr>
        <w:rPr>
          <w:b/>
          <w:bCs/>
          <w:lang w:val="en-CA"/>
        </w:rPr>
      </w:pPr>
      <w:r>
        <w:rPr>
          <w:b/>
          <w:bCs/>
          <w:lang w:val="en-CA"/>
        </w:rPr>
        <w:t>(ADD EXAMPLE OF THE PAYOFF-given we sum across all four items)</w:t>
      </w:r>
    </w:p>
    <w:p w14:paraId="688277B6" w14:textId="77777777" w:rsidR="00C815ED" w:rsidRDefault="00C815ED">
      <w:pPr>
        <w:rPr>
          <w:b/>
          <w:bCs/>
          <w:lang w:val="en-CA"/>
        </w:rPr>
      </w:pPr>
    </w:p>
    <w:p w14:paraId="559A5EB6" w14:textId="77777777" w:rsidR="00F33DE7" w:rsidRDefault="00F33DE7" w:rsidP="00CA74CC">
      <w:pPr>
        <w:rPr>
          <w:b/>
          <w:bCs/>
          <w:lang w:val="en-CA"/>
        </w:rPr>
      </w:pPr>
    </w:p>
    <w:p w14:paraId="0CFAD192" w14:textId="2358A195" w:rsidR="002642F0" w:rsidRDefault="002642F0" w:rsidP="00BB332B">
      <w:pPr>
        <w:rPr>
          <w:b/>
          <w:bCs/>
          <w:lang w:val="en-CA"/>
        </w:rPr>
      </w:pPr>
      <w:r>
        <w:rPr>
          <w:b/>
          <w:bCs/>
          <w:lang w:val="en-CA"/>
        </w:rPr>
        <w:t>Questionnaire 1</w:t>
      </w:r>
      <w:r w:rsidR="00BB332B" w:rsidRPr="00231ED3">
        <w:rPr>
          <w:b/>
          <w:bCs/>
          <w:lang w:val="en-CA"/>
        </w:rPr>
        <w:t xml:space="preserve">: </w:t>
      </w:r>
    </w:p>
    <w:p w14:paraId="695E3B68" w14:textId="77777777" w:rsidR="002642F0" w:rsidRDefault="002642F0" w:rsidP="00BB332B">
      <w:pPr>
        <w:rPr>
          <w:b/>
          <w:bCs/>
          <w:lang w:val="en-CA"/>
        </w:rPr>
      </w:pPr>
    </w:p>
    <w:p w14:paraId="18E7D9CB" w14:textId="01F32EFC" w:rsidR="00BB332B" w:rsidRPr="00BB332B" w:rsidRDefault="00BB332B" w:rsidP="00BB332B">
      <w:pPr>
        <w:rPr>
          <w:lang w:val="en-CA"/>
        </w:rPr>
      </w:pPr>
      <w:r w:rsidRPr="7C49841D">
        <w:rPr>
          <w:lang w:val="en-CA"/>
        </w:rPr>
        <w:t xml:space="preserve">You will be presented with multiple statements. Please read each statement carefully and select how much you agree with each statement (1=strongly disagree; 7=strongly agree). </w:t>
      </w:r>
    </w:p>
    <w:p w14:paraId="119B09A8" w14:textId="77777777" w:rsidR="00BB332B" w:rsidRPr="00BB332B" w:rsidRDefault="00BB332B" w:rsidP="00BB332B">
      <w:pPr>
        <w:rPr>
          <w:lang w:val="en-CA"/>
        </w:rPr>
      </w:pPr>
    </w:p>
    <w:p w14:paraId="03CE26E6" w14:textId="3A178125" w:rsidR="00BB332B" w:rsidRPr="00BB332B" w:rsidRDefault="00BB332B" w:rsidP="00BB332B">
      <w:pPr>
        <w:rPr>
          <w:lang w:val="en-CA"/>
        </w:rPr>
      </w:pPr>
      <w:commentRangeStart w:id="272"/>
      <w:commentRangeStart w:id="273"/>
      <w:r w:rsidRPr="7C49841D">
        <w:rPr>
          <w:lang w:val="en-CA"/>
        </w:rPr>
        <w:t>*</w:t>
      </w:r>
      <w:proofErr w:type="gramStart"/>
      <w:r w:rsidRPr="7C49841D">
        <w:rPr>
          <w:lang w:val="en-CA"/>
        </w:rPr>
        <w:t>note</w:t>
      </w:r>
      <w:proofErr w:type="gramEnd"/>
      <w:r w:rsidRPr="7C49841D">
        <w:rPr>
          <w:lang w:val="en-CA"/>
        </w:rPr>
        <w:t xml:space="preserve">: perhaps mix the order of the statements in the </w:t>
      </w:r>
      <w:r w:rsidR="00E765C3">
        <w:rPr>
          <w:lang w:val="en-CA"/>
        </w:rPr>
        <w:t>study</w:t>
      </w:r>
      <w:r w:rsidRPr="7C49841D">
        <w:rPr>
          <w:lang w:val="en-CA"/>
        </w:rPr>
        <w:t xml:space="preserve"> to avoid continuous similar statements</w:t>
      </w:r>
      <w:commentRangeEnd w:id="272"/>
      <w:r>
        <w:rPr>
          <w:rStyle w:val="a6"/>
        </w:rPr>
        <w:commentReference w:id="272"/>
      </w:r>
      <w:commentRangeEnd w:id="273"/>
      <w:r>
        <w:rPr>
          <w:rStyle w:val="a6"/>
        </w:rPr>
        <w:commentReference w:id="273"/>
      </w:r>
    </w:p>
    <w:p w14:paraId="16B6EB82" w14:textId="77777777" w:rsidR="00BB332B" w:rsidRPr="00BB332B" w:rsidRDefault="00BB332B" w:rsidP="00BB332B">
      <w:pPr>
        <w:rPr>
          <w:lang w:val="en-CA"/>
        </w:rPr>
      </w:pPr>
    </w:p>
    <w:p w14:paraId="0275A0ED" w14:textId="77777777" w:rsidR="00BB332B" w:rsidRPr="00BB332B" w:rsidRDefault="00BB332B" w:rsidP="00BB332B">
      <w:pPr>
        <w:rPr>
          <w:rFonts w:ascii="Calibri" w:eastAsia="Times New Roman" w:hAnsi="Calibri" w:cs="Calibri"/>
          <w:sz w:val="20"/>
          <w:szCs w:val="20"/>
        </w:rPr>
      </w:pPr>
    </w:p>
    <w:p w14:paraId="75AB52E3"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often do "my own thing”</w:t>
      </w:r>
    </w:p>
    <w:p w14:paraId="4897CC29"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One should live one's life independently of others</w:t>
      </w:r>
    </w:p>
    <w:p w14:paraId="0280133F"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like my privacy</w:t>
      </w:r>
    </w:p>
    <w:p w14:paraId="066EFCE8"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prefer to be direct and forthright when discussing with people</w:t>
      </w:r>
    </w:p>
    <w:p w14:paraId="6AE8F96B"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am a unique individual</w:t>
      </w:r>
    </w:p>
    <w:p w14:paraId="06B563FE"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lastRenderedPageBreak/>
        <w:t>What happens to me is my own doing</w:t>
      </w:r>
    </w:p>
    <w:p w14:paraId="77C9C1A4"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When I succeed, it is usually because of my abilities</w:t>
      </w:r>
    </w:p>
    <w:p w14:paraId="12169D87"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enjoy being unique and different from others in many ways</w:t>
      </w:r>
    </w:p>
    <w:p w14:paraId="08A5FBB8"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 </w:t>
      </w:r>
    </w:p>
    <w:p w14:paraId="62B673BF"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It annoys me when other people perform better than I do</w:t>
      </w:r>
    </w:p>
    <w:p w14:paraId="0C833F2E"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Competition is the law of nature</w:t>
      </w:r>
    </w:p>
    <w:p w14:paraId="221B848E"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When another person does better than I do, I get tense and aroused</w:t>
      </w:r>
    </w:p>
    <w:p w14:paraId="14B901F2"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Without competition, it is not possible to have a good society</w:t>
      </w:r>
    </w:p>
    <w:p w14:paraId="188C69E6"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Winning is everything</w:t>
      </w:r>
    </w:p>
    <w:p w14:paraId="5DC74CE2"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must do my job better than others</w:t>
      </w:r>
    </w:p>
    <w:p w14:paraId="41DD5A03"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enjoy working in situations involving completion with others</w:t>
      </w:r>
    </w:p>
    <w:p w14:paraId="63D2EBBF"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Some people emphasize winning; I'm not one of them</w:t>
      </w:r>
    </w:p>
    <w:p w14:paraId="2DAAE33E"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 </w:t>
      </w:r>
    </w:p>
    <w:p w14:paraId="0FDC87BC"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The well-being of my co-workers is important to me</w:t>
      </w:r>
    </w:p>
    <w:p w14:paraId="1A4FF258"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If a co-worker gets a prize, I would feel proud</w:t>
      </w:r>
    </w:p>
    <w:p w14:paraId="0810D28B"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If a relative were in financial difficulty, I would help within my means</w:t>
      </w:r>
    </w:p>
    <w:p w14:paraId="0869D74C"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It is important to maintain harmony within my group</w:t>
      </w:r>
    </w:p>
    <w:p w14:paraId="5F7525F2"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like sharing little things with my neighbors</w:t>
      </w:r>
    </w:p>
    <w:p w14:paraId="2C3D9C9E"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feel good when I cooperate with others</w:t>
      </w:r>
    </w:p>
    <w:p w14:paraId="52AE1BDC"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My happiness depends very much on the happiness of those around me</w:t>
      </w:r>
    </w:p>
    <w:p w14:paraId="7C6FA52E"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To me, pleasure is spending time with others</w:t>
      </w:r>
    </w:p>
    <w:p w14:paraId="6220C2E1"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 </w:t>
      </w:r>
    </w:p>
    <w:p w14:paraId="1DE1249B"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would sacrifice an activity that I enjoy very much if my family did not approve of It</w:t>
      </w:r>
    </w:p>
    <w:p w14:paraId="6146133E"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would do what would please my family, even if I detested that activity</w:t>
      </w:r>
    </w:p>
    <w:p w14:paraId="585D0F8F"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Before taking a major trip, I consult with most members of my family and many friends</w:t>
      </w:r>
    </w:p>
    <w:p w14:paraId="052AB938"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usually sacrifice my self-interest for the benefit of my group</w:t>
      </w:r>
    </w:p>
    <w:p w14:paraId="53104BC5"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Children should be taught to place duty before pleasure</w:t>
      </w:r>
    </w:p>
    <w:p w14:paraId="3337A7C6"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I hate to disagree with others in my group</w:t>
      </w:r>
    </w:p>
    <w:p w14:paraId="792C1D49"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We should keep our aging parents with us at home</w:t>
      </w:r>
    </w:p>
    <w:p w14:paraId="2C6C68DD" w14:textId="77777777" w:rsidR="00BB332B" w:rsidRPr="00BB332B" w:rsidRDefault="00BB332B" w:rsidP="00BB332B">
      <w:pPr>
        <w:rPr>
          <w:rFonts w:ascii="Calibri" w:eastAsia="Times New Roman" w:hAnsi="Calibri" w:cs="Calibri"/>
          <w:sz w:val="20"/>
          <w:szCs w:val="20"/>
        </w:rPr>
      </w:pPr>
      <w:r w:rsidRPr="00BB332B">
        <w:rPr>
          <w:rFonts w:ascii="Calibri" w:eastAsia="Times New Roman" w:hAnsi="Calibri" w:cs="Calibri"/>
          <w:sz w:val="22"/>
          <w:szCs w:val="22"/>
        </w:rPr>
        <w:t>Children should feel honored if their parents receive a distinguished award</w:t>
      </w:r>
    </w:p>
    <w:p w14:paraId="4173B9E8" w14:textId="77777777" w:rsidR="00F33DE7" w:rsidRPr="00BB332B" w:rsidRDefault="00F33DE7" w:rsidP="00CA74CC">
      <w:pPr>
        <w:rPr>
          <w:b/>
          <w:bCs/>
        </w:rPr>
      </w:pPr>
    </w:p>
    <w:p w14:paraId="649CBC74" w14:textId="77777777" w:rsidR="00F33DE7" w:rsidRDefault="00F33DE7" w:rsidP="00CA74CC">
      <w:pPr>
        <w:rPr>
          <w:b/>
          <w:bCs/>
          <w:lang w:val="en-CA"/>
        </w:rPr>
      </w:pPr>
    </w:p>
    <w:p w14:paraId="148B3672" w14:textId="78975D43" w:rsidR="002642F0" w:rsidRDefault="002642F0" w:rsidP="00CA74CC">
      <w:pPr>
        <w:rPr>
          <w:b/>
          <w:bCs/>
          <w:color w:val="A5A5A5" w:themeColor="accent3"/>
          <w:lang w:val="en-CA"/>
        </w:rPr>
      </w:pPr>
      <w:r>
        <w:rPr>
          <w:b/>
          <w:bCs/>
          <w:color w:val="A5A5A5" w:themeColor="accent3"/>
          <w:lang w:val="en-CA"/>
        </w:rPr>
        <w:t>Questionnaire 2</w:t>
      </w:r>
    </w:p>
    <w:p w14:paraId="62B8F88A" w14:textId="77777777" w:rsidR="002642F0" w:rsidRPr="00BB332B" w:rsidRDefault="002642F0" w:rsidP="00CA74CC">
      <w:pPr>
        <w:rPr>
          <w:b/>
          <w:bCs/>
          <w:color w:val="A5A5A5" w:themeColor="accent3"/>
          <w:lang w:val="en-CA"/>
        </w:rPr>
      </w:pPr>
    </w:p>
    <w:p w14:paraId="293A93C1" w14:textId="5A1CE53E" w:rsidR="00A5488B" w:rsidRPr="00BB332B" w:rsidRDefault="00A5488B" w:rsidP="00F54638">
      <w:pPr>
        <w:rPr>
          <w:color w:val="A5A5A5" w:themeColor="accent3"/>
          <w:lang w:val="en-CA"/>
        </w:rPr>
      </w:pPr>
    </w:p>
    <w:sectPr w:rsidR="00A5488B" w:rsidRPr="00BB332B" w:rsidSect="005041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Yi Shan Lee (DOT)" w:date="2024-06-04T12:54:00Z" w:initials="YL">
    <w:p w14:paraId="4D1F3AEE" w14:textId="2638682D" w:rsidR="00F8481A" w:rsidRDefault="00F8481A" w:rsidP="00F8481A">
      <w:r>
        <w:rPr>
          <w:rStyle w:val="a6"/>
        </w:rPr>
        <w:annotationRef/>
      </w:r>
      <w:r>
        <w:rPr>
          <w:color w:val="000000"/>
          <w:sz w:val="20"/>
          <w:szCs w:val="20"/>
        </w:rPr>
        <w:t>better verb?</w:t>
      </w:r>
    </w:p>
  </w:comment>
  <w:comment w:id="18" w:author="Yi Shan Lee (DSE)" w:date="2024-04-15T12:44:00Z" w:initials="YSL(">
    <w:p w14:paraId="3030D65F" w14:textId="1E00C55D" w:rsidR="009E0EBF" w:rsidRDefault="009E0EBF" w:rsidP="009E0EBF">
      <w:r>
        <w:rPr>
          <w:rStyle w:val="a6"/>
        </w:rPr>
        <w:annotationRef/>
      </w:r>
      <w:r>
        <w:rPr>
          <w:color w:val="000000"/>
          <w:sz w:val="20"/>
          <w:szCs w:val="20"/>
        </w:rPr>
        <w:t xml:space="preserve">To be adjusted: </w:t>
      </w:r>
    </w:p>
    <w:p w14:paraId="5C9CC48A" w14:textId="77777777" w:rsidR="009E0EBF" w:rsidRDefault="009E0EBF" w:rsidP="009E0EBF">
      <w:r>
        <w:rPr>
          <w:color w:val="000000"/>
          <w:sz w:val="20"/>
          <w:szCs w:val="20"/>
        </w:rPr>
        <w:t>may need to be simplified.</w:t>
      </w:r>
    </w:p>
    <w:p w14:paraId="052CCDA9" w14:textId="77777777" w:rsidR="009E0EBF" w:rsidRDefault="009E0EBF" w:rsidP="009E0EBF"/>
    <w:p w14:paraId="243540BE" w14:textId="77777777" w:rsidR="009E0EBF" w:rsidRDefault="009E0EBF" w:rsidP="009E0EBF">
      <w:r>
        <w:rPr>
          <w:color w:val="000000"/>
          <w:sz w:val="20"/>
          <w:szCs w:val="20"/>
        </w:rPr>
        <w:t>need to see the feedback screen to tell if these are too overwhelming.</w:t>
      </w:r>
    </w:p>
  </w:comment>
  <w:comment w:id="19" w:author="Yi Shan Lee (DOT)" w:date="2024-04-15T16:51:00Z" w:initials="YL">
    <w:p w14:paraId="5BAF2C51" w14:textId="77777777" w:rsidR="006A0E77" w:rsidRDefault="006A0E77" w:rsidP="006A0E77">
      <w:r>
        <w:rPr>
          <w:rStyle w:val="a6"/>
        </w:rPr>
        <w:annotationRef/>
      </w:r>
      <w:r>
        <w:rPr>
          <w:color w:val="000000"/>
          <w:sz w:val="20"/>
          <w:szCs w:val="20"/>
        </w:rPr>
        <w:t>maybe change this to show up fee</w:t>
      </w:r>
    </w:p>
  </w:comment>
  <w:comment w:id="20" w:author="Yi Shan Lee (DOT)" w:date="2024-03-18T13:51:00Z" w:initials="YL">
    <w:p w14:paraId="2EFB633A" w14:textId="73D4A5CC" w:rsidR="001643A9" w:rsidRDefault="001643A9" w:rsidP="001643A9">
      <w:r>
        <w:rPr>
          <w:rStyle w:val="a6"/>
        </w:rPr>
        <w:annotationRef/>
      </w:r>
      <w:r>
        <w:rPr>
          <w:color w:val="000000"/>
          <w:sz w:val="20"/>
          <w:szCs w:val="20"/>
        </w:rPr>
        <w:t xml:space="preserve">changing to “prefer” to avoid strategic decision (sb. who is an individualist pretending to be a collectivists so he or she can exploit collectivists). </w:t>
      </w:r>
    </w:p>
    <w:p w14:paraId="7D1A8461" w14:textId="77777777" w:rsidR="001643A9" w:rsidRDefault="001643A9" w:rsidP="001643A9"/>
    <w:p w14:paraId="7D55750C" w14:textId="77777777" w:rsidR="001643A9" w:rsidRDefault="001643A9" w:rsidP="001643A9">
      <w:r>
        <w:rPr>
          <w:color w:val="000000"/>
          <w:sz w:val="20"/>
          <w:szCs w:val="20"/>
        </w:rPr>
        <w:t>-now we only care about what people prefer and do not worry about whether their answers true to their underlying with their preferences.</w:t>
      </w:r>
    </w:p>
  </w:comment>
  <w:comment w:id="21" w:author="Yi Shan Lee (DSE)" w:date="2024-03-06T12:53:00Z" w:initials="YSL(">
    <w:p w14:paraId="07C6E41D" w14:textId="77777777" w:rsidR="006B131A" w:rsidRDefault="006B131A" w:rsidP="006B131A">
      <w:r>
        <w:rPr>
          <w:rStyle w:val="a6"/>
        </w:rPr>
        <w:annotationRef/>
      </w:r>
      <w:r>
        <w:rPr>
          <w:color w:val="000000"/>
          <w:sz w:val="20"/>
          <w:szCs w:val="20"/>
        </w:rPr>
        <w:t xml:space="preserve">If we use 50&amp;50, is all connected still an equilibrium? </w:t>
      </w:r>
    </w:p>
    <w:p w14:paraId="7429CE8D" w14:textId="77777777" w:rsidR="006B131A" w:rsidRDefault="006B131A" w:rsidP="006B131A"/>
    <w:p w14:paraId="02E5E2E6" w14:textId="77777777" w:rsidR="006B131A" w:rsidRDefault="006B131A" w:rsidP="006B131A">
      <w:r>
        <w:rPr>
          <w:color w:val="000000"/>
          <w:sz w:val="20"/>
          <w:szCs w:val="20"/>
        </w:rPr>
        <w:t>-heavier weight on peer price is good for eliciting perception of cultural norms</w:t>
      </w:r>
    </w:p>
    <w:p w14:paraId="483E45C8" w14:textId="77777777" w:rsidR="006B131A" w:rsidRDefault="006B131A" w:rsidP="006B131A"/>
    <w:p w14:paraId="1807D44A" w14:textId="77777777" w:rsidR="006B131A" w:rsidRDefault="006B131A" w:rsidP="006B131A">
      <w:r>
        <w:rPr>
          <w:color w:val="000000"/>
          <w:sz w:val="20"/>
          <w:szCs w:val="20"/>
        </w:rPr>
        <w:t>- no need to worry about probability weighting bias (equal wieghts=&gt;equally biased for two items anyway)</w:t>
      </w:r>
    </w:p>
  </w:comment>
  <w:comment w:id="25" w:author="Yi Shan Lee (DSE)" w:date="2024-05-29T12:03:00Z" w:initials="YSL(">
    <w:p w14:paraId="7F67E210" w14:textId="77777777" w:rsidR="006B131A" w:rsidRDefault="006B131A" w:rsidP="006B131A">
      <w:r>
        <w:rPr>
          <w:rStyle w:val="a6"/>
        </w:rPr>
        <w:annotationRef/>
      </w:r>
      <w:r>
        <w:rPr>
          <w:color w:val="000000"/>
          <w:sz w:val="20"/>
          <w:szCs w:val="20"/>
        </w:rPr>
        <w:t>others’ price</w:t>
      </w:r>
    </w:p>
  </w:comment>
  <w:comment w:id="31" w:author="Yi Shan Lee (DSE)" w:date="2024-05-29T12:03:00Z" w:initials="YSL(">
    <w:p w14:paraId="6BAA2166" w14:textId="77777777" w:rsidR="004116AD" w:rsidRDefault="004116AD" w:rsidP="004116AD">
      <w:r>
        <w:rPr>
          <w:rStyle w:val="a6"/>
        </w:rPr>
        <w:annotationRef/>
      </w:r>
      <w:r>
        <w:rPr>
          <w:color w:val="000000"/>
          <w:sz w:val="20"/>
          <w:szCs w:val="20"/>
        </w:rPr>
        <w:t>others’ price</w:t>
      </w:r>
    </w:p>
  </w:comment>
  <w:comment w:id="41" w:author="Yi Shan Lee (DOT)" w:date="2024-06-04T12:54:00Z" w:initials="YL">
    <w:p w14:paraId="4F586F15" w14:textId="77777777" w:rsidR="006B131A" w:rsidRDefault="006B131A" w:rsidP="006B131A">
      <w:r>
        <w:rPr>
          <w:rStyle w:val="a6"/>
        </w:rPr>
        <w:annotationRef/>
      </w:r>
      <w:r>
        <w:rPr>
          <w:color w:val="000000"/>
          <w:sz w:val="20"/>
          <w:szCs w:val="20"/>
        </w:rPr>
        <w:t>better verb?</w:t>
      </w:r>
    </w:p>
  </w:comment>
  <w:comment w:id="42" w:author="Yi Shan Lee (DOT)" w:date="2024-03-18T14:33:00Z" w:initials="YL">
    <w:p w14:paraId="0EAA486E" w14:textId="77777777" w:rsidR="006B131A" w:rsidRDefault="006B131A" w:rsidP="006B131A">
      <w:r>
        <w:rPr>
          <w:rStyle w:val="a6"/>
        </w:rPr>
        <w:annotationRef/>
      </w:r>
      <w:r>
        <w:rPr>
          <w:color w:val="000000"/>
          <w:sz w:val="20"/>
          <w:szCs w:val="20"/>
        </w:rPr>
        <w:t>is there a better way to tell subjects they may be member 1 this round and member 2 the next round?</w:t>
      </w:r>
    </w:p>
  </w:comment>
  <w:comment w:id="43" w:author="Yi Shan Lee (DSE)" w:date="2024-06-04T15:39:00Z" w:initials="YSL(">
    <w:p w14:paraId="733E72E6" w14:textId="77777777" w:rsidR="00AC6BE1" w:rsidRDefault="00AC6BE1" w:rsidP="00AC6BE1">
      <w:r>
        <w:rPr>
          <w:rStyle w:val="a6"/>
        </w:rPr>
        <w:annotationRef/>
      </w:r>
      <w:r>
        <w:rPr>
          <w:sz w:val="20"/>
          <w:szCs w:val="20"/>
        </w:rPr>
        <w:t xml:space="preserve">Should we mention what those two icons/preference mean here? </w:t>
      </w:r>
    </w:p>
    <w:p w14:paraId="3DCADFF6" w14:textId="77777777" w:rsidR="00AC6BE1" w:rsidRDefault="00AC6BE1" w:rsidP="00AC6BE1"/>
    <w:p w14:paraId="18288866" w14:textId="77777777" w:rsidR="00AC6BE1" w:rsidRDefault="00AC6BE1" w:rsidP="00AC6BE1">
      <w:r>
        <w:rPr>
          <w:sz w:val="20"/>
          <w:szCs w:val="20"/>
        </w:rPr>
        <w:t>-I don’t think we need to, it’s quite distracting. But the control would be better if we do.</w:t>
      </w:r>
    </w:p>
  </w:comment>
  <w:comment w:id="44" w:author="Yi Shan Lee (DSE)" w:date="2024-06-04T16:29:00Z" w:initials="YSL(">
    <w:p w14:paraId="707B3882" w14:textId="77777777" w:rsidR="00A5506F" w:rsidRDefault="00011485" w:rsidP="00A5506F">
      <w:r>
        <w:rPr>
          <w:rStyle w:val="a6"/>
        </w:rPr>
        <w:annotationRef/>
      </w:r>
      <w:r w:rsidR="00A5506F">
        <w:rPr>
          <w:sz w:val="20"/>
          <w:szCs w:val="20"/>
        </w:rPr>
        <w:t>Lach and I agreed—also have it at the bottom as a note or buttons (less salient).</w:t>
      </w:r>
    </w:p>
  </w:comment>
  <w:comment w:id="46" w:author="Yi Shan Lee (DOT)" w:date="2024-03-18T13:51:00Z" w:initials="YL">
    <w:p w14:paraId="35A96899" w14:textId="123CFAFB" w:rsidR="006B131A" w:rsidRDefault="006B131A" w:rsidP="006B131A">
      <w:r>
        <w:rPr>
          <w:rStyle w:val="a6"/>
        </w:rPr>
        <w:annotationRef/>
      </w:r>
      <w:r>
        <w:rPr>
          <w:color w:val="000000"/>
          <w:sz w:val="20"/>
          <w:szCs w:val="20"/>
        </w:rPr>
        <w:t xml:space="preserve">changing to “prefer” to avoid strategic decision (sb. who is an individualist pretending to be a collectivists so he or she can exploit collectivists). </w:t>
      </w:r>
    </w:p>
    <w:p w14:paraId="3F1E77BE" w14:textId="77777777" w:rsidR="006B131A" w:rsidRDefault="006B131A" w:rsidP="006B131A"/>
    <w:p w14:paraId="0EE49CC7" w14:textId="77777777" w:rsidR="006B131A" w:rsidRDefault="006B131A" w:rsidP="006B131A">
      <w:r>
        <w:rPr>
          <w:color w:val="000000"/>
          <w:sz w:val="20"/>
          <w:szCs w:val="20"/>
        </w:rPr>
        <w:t>-now we only care about what people prefer and do not worry about whether their answers true to their underlying with their preferences.</w:t>
      </w:r>
    </w:p>
  </w:comment>
  <w:comment w:id="47" w:author="Yi Shan Lee (DSE)" w:date="2024-06-04T15:42:00Z" w:initials="YSL(">
    <w:p w14:paraId="6215CC46" w14:textId="77777777" w:rsidR="000E4E6A" w:rsidRDefault="000E4E6A" w:rsidP="000E4E6A">
      <w:r>
        <w:rPr>
          <w:rStyle w:val="a6"/>
        </w:rPr>
        <w:annotationRef/>
      </w:r>
      <w:r>
        <w:rPr>
          <w:color w:val="000000"/>
          <w:sz w:val="20"/>
          <w:szCs w:val="20"/>
        </w:rPr>
        <w:t>should be collectivism icon here, but my Word couldn’t make it work.</w:t>
      </w:r>
    </w:p>
  </w:comment>
  <w:comment w:id="45" w:author="Yi Shan Lee (DSE)" w:date="2024-06-04T16:27:00Z" w:initials="YSL(">
    <w:p w14:paraId="3D94E93E" w14:textId="77777777" w:rsidR="00AF48ED" w:rsidRDefault="00AF48ED" w:rsidP="00AF48ED">
      <w:r>
        <w:rPr>
          <w:rStyle w:val="a6"/>
        </w:rPr>
        <w:annotationRef/>
      </w:r>
      <w:r>
        <w:rPr>
          <w:color w:val="000000"/>
          <w:sz w:val="20"/>
          <w:szCs w:val="20"/>
        </w:rPr>
        <w:t>Put these as a note at the bottom of the screen (or as a button) so it’s less salient.</w:t>
      </w:r>
    </w:p>
  </w:comment>
  <w:comment w:id="48" w:author="Yi Shan Lee (DSE)" w:date="2024-06-04T15:44:00Z" w:initials="YSL(">
    <w:p w14:paraId="342C7B0E" w14:textId="5378FF3A" w:rsidR="000E4E6A" w:rsidRDefault="000E4E6A" w:rsidP="000E4E6A">
      <w:r>
        <w:rPr>
          <w:rStyle w:val="a6"/>
        </w:rPr>
        <w:annotationRef/>
      </w:r>
      <w:r>
        <w:rPr>
          <w:sz w:val="20"/>
          <w:szCs w:val="20"/>
        </w:rPr>
        <w:t xml:space="preserve">See if you agree this is what we should do: this example is unrealistic because our focal will be with in group or outgroup and will not be in this scenario. </w:t>
      </w:r>
    </w:p>
    <w:p w14:paraId="2979A73F" w14:textId="77777777" w:rsidR="000E4E6A" w:rsidRDefault="000E4E6A" w:rsidP="000E4E6A"/>
    <w:p w14:paraId="6925F045" w14:textId="77777777" w:rsidR="000E4E6A" w:rsidRDefault="000E4E6A" w:rsidP="000E4E6A">
      <w:r>
        <w:rPr>
          <w:sz w:val="20"/>
          <w:szCs w:val="20"/>
        </w:rPr>
        <w:t>The same for the belief example.</w:t>
      </w:r>
    </w:p>
  </w:comment>
  <w:comment w:id="52" w:author="Yi Shan Lee (DOT)" w:date="2024-03-18T16:25:00Z" w:initials="YL">
    <w:p w14:paraId="735F2F38" w14:textId="393B0732" w:rsidR="006B131A" w:rsidRDefault="006B131A" w:rsidP="006B131A">
      <w:r>
        <w:rPr>
          <w:rStyle w:val="a6"/>
        </w:rPr>
        <w:annotationRef/>
      </w:r>
      <w:r>
        <w:rPr>
          <w:color w:val="000000"/>
          <w:sz w:val="20"/>
          <w:szCs w:val="20"/>
        </w:rPr>
        <w:t>maybe shown as a reminder at the bottom of the screen.</w:t>
      </w:r>
    </w:p>
  </w:comment>
  <w:comment w:id="57" w:author="Yi Shan Lee (DSE)" w:date="2024-05-29T12:21:00Z" w:initials="YSL(">
    <w:p w14:paraId="25A368A3" w14:textId="77777777" w:rsidR="006B131A" w:rsidRDefault="006B131A" w:rsidP="006B131A">
      <w:r>
        <w:rPr>
          <w:rStyle w:val="a6"/>
        </w:rPr>
        <w:annotationRef/>
      </w:r>
      <w:r>
        <w:rPr>
          <w:color w:val="000000"/>
          <w:sz w:val="20"/>
          <w:szCs w:val="20"/>
        </w:rPr>
        <w:t>We need to pick one: average peer price/ peer price or others’ price??</w:t>
      </w:r>
    </w:p>
  </w:comment>
  <w:comment w:id="58" w:author="Yi Shan Lee (DOT)" w:date="2024-06-05T23:46:00Z" w:initials="YL">
    <w:p w14:paraId="49545035" w14:textId="77777777" w:rsidR="00A5506F" w:rsidRDefault="00A5506F" w:rsidP="00A5506F">
      <w:r>
        <w:rPr>
          <w:rStyle w:val="a6"/>
        </w:rPr>
        <w:annotationRef/>
      </w:r>
      <w:r>
        <w:rPr>
          <w:color w:val="000000"/>
          <w:sz w:val="20"/>
          <w:szCs w:val="20"/>
        </w:rPr>
        <w:t>L&amp;Y agreed: peer price</w:t>
      </w:r>
    </w:p>
  </w:comment>
  <w:comment w:id="59" w:author="Yi Shan Lee (DSE)" w:date="2024-04-15T12:44:00Z" w:initials="YSL(">
    <w:p w14:paraId="08F20145" w14:textId="2124EA93" w:rsidR="006B131A" w:rsidRDefault="006B131A" w:rsidP="006B131A">
      <w:r>
        <w:rPr>
          <w:rStyle w:val="a6"/>
        </w:rPr>
        <w:annotationRef/>
      </w:r>
      <w:r>
        <w:rPr>
          <w:color w:val="000000"/>
          <w:sz w:val="20"/>
          <w:szCs w:val="20"/>
        </w:rPr>
        <w:t xml:space="preserve">To be adjusted: </w:t>
      </w:r>
    </w:p>
    <w:p w14:paraId="4727758E" w14:textId="77777777" w:rsidR="006B131A" w:rsidRDefault="006B131A" w:rsidP="006B131A">
      <w:r>
        <w:rPr>
          <w:color w:val="000000"/>
          <w:sz w:val="20"/>
          <w:szCs w:val="20"/>
        </w:rPr>
        <w:t>may need to be simplified.</w:t>
      </w:r>
    </w:p>
    <w:p w14:paraId="4FD598FC" w14:textId="77777777" w:rsidR="006B131A" w:rsidRDefault="006B131A" w:rsidP="006B131A"/>
    <w:p w14:paraId="505AD190" w14:textId="77777777" w:rsidR="006B131A" w:rsidRDefault="006B131A" w:rsidP="006B131A">
      <w:r>
        <w:rPr>
          <w:color w:val="000000"/>
          <w:sz w:val="20"/>
          <w:szCs w:val="20"/>
        </w:rPr>
        <w:t>need to see the feedback screen to tell if these are too overwhelming.</w:t>
      </w:r>
    </w:p>
  </w:comment>
  <w:comment w:id="60" w:author="Yi Shan Lee (DOT)" w:date="2024-04-15T16:51:00Z" w:initials="YL">
    <w:p w14:paraId="47266F3B" w14:textId="77777777" w:rsidR="006B131A" w:rsidRDefault="006B131A" w:rsidP="006B131A">
      <w:r>
        <w:rPr>
          <w:rStyle w:val="a6"/>
        </w:rPr>
        <w:annotationRef/>
      </w:r>
      <w:r>
        <w:rPr>
          <w:color w:val="000000"/>
          <w:sz w:val="20"/>
          <w:szCs w:val="20"/>
        </w:rPr>
        <w:t>maybe change this to show up fee</w:t>
      </w:r>
    </w:p>
  </w:comment>
  <w:comment w:id="61" w:author="Yi Shan Lee (DSE)" w:date="2024-06-04T15:46:00Z" w:initials="YSL(">
    <w:p w14:paraId="0EE61C81" w14:textId="77777777" w:rsidR="000E4E6A" w:rsidRDefault="000E4E6A" w:rsidP="000E4E6A">
      <w:r>
        <w:rPr>
          <w:rStyle w:val="a6"/>
        </w:rPr>
        <w:annotationRef/>
      </w:r>
      <w:r>
        <w:rPr>
          <w:color w:val="000000"/>
          <w:sz w:val="20"/>
          <w:szCs w:val="20"/>
        </w:rPr>
        <w:t>should those in the SSS w/o owbership have this task?</w:t>
      </w:r>
    </w:p>
  </w:comment>
  <w:comment w:id="116" w:author="Yi Shan Lee (DOT)" w:date="2024-03-18T14:33:00Z" w:initials="YL">
    <w:p w14:paraId="35570F15" w14:textId="77777777" w:rsidR="0038636D" w:rsidRDefault="0038636D" w:rsidP="0038636D">
      <w:r>
        <w:rPr>
          <w:rStyle w:val="a6"/>
        </w:rPr>
        <w:annotationRef/>
      </w:r>
      <w:r>
        <w:rPr>
          <w:color w:val="000000"/>
          <w:sz w:val="20"/>
          <w:szCs w:val="20"/>
        </w:rPr>
        <w:t>is there a better way to tell subjects they may be member 1 this round and member 2 the next round?</w:t>
      </w:r>
    </w:p>
  </w:comment>
  <w:comment w:id="161" w:author="Yi Shan Lee (DOT)" w:date="2024-03-18T13:51:00Z" w:initials="YL">
    <w:p w14:paraId="1FFD22D2" w14:textId="77777777" w:rsidR="0038636D" w:rsidRDefault="0038636D" w:rsidP="0038636D">
      <w:r>
        <w:rPr>
          <w:rStyle w:val="a6"/>
        </w:rPr>
        <w:annotationRef/>
      </w:r>
      <w:r>
        <w:rPr>
          <w:color w:val="000000"/>
          <w:sz w:val="20"/>
          <w:szCs w:val="20"/>
        </w:rPr>
        <w:t xml:space="preserve">changing to “prefer” to avoid strategic decision (sb. who is an individualist pretending to be a collectivists so he or she can exploit collectivists). </w:t>
      </w:r>
    </w:p>
    <w:p w14:paraId="4D2D9FFD" w14:textId="77777777" w:rsidR="0038636D" w:rsidRDefault="0038636D" w:rsidP="0038636D"/>
    <w:p w14:paraId="6A5F949C" w14:textId="77777777" w:rsidR="0038636D" w:rsidRDefault="0038636D" w:rsidP="0038636D">
      <w:r>
        <w:rPr>
          <w:color w:val="000000"/>
          <w:sz w:val="20"/>
          <w:szCs w:val="20"/>
        </w:rPr>
        <w:t>-now we only care about what people prefer and do not worry about whether their answers true to their underlying with their preferences.</w:t>
      </w:r>
    </w:p>
  </w:comment>
  <w:comment w:id="226" w:author="Yi Shan Lee (DOT)" w:date="2024-06-06T13:52:00Z" w:initials="YL">
    <w:p w14:paraId="0B9FB7FD" w14:textId="77777777" w:rsidR="00856114" w:rsidRDefault="00856114" w:rsidP="00856114">
      <w:r>
        <w:rPr>
          <w:rStyle w:val="a6"/>
        </w:rPr>
        <w:annotationRef/>
      </w:r>
      <w:r>
        <w:rPr>
          <w:color w:val="000000"/>
          <w:sz w:val="20"/>
          <w:szCs w:val="20"/>
        </w:rPr>
        <w:t>need to vary with the condition, like the table above.</w:t>
      </w:r>
    </w:p>
  </w:comment>
  <w:comment w:id="272" w:author="Yi Shan Lee (DSE)" w:date="2024-01-19T18:37:00Z" w:initials="YSL(">
    <w:p w14:paraId="55FFBD20" w14:textId="4A83F18A" w:rsidR="00BB332B" w:rsidRDefault="00BB332B" w:rsidP="00BB332B">
      <w:r>
        <w:rPr>
          <w:rStyle w:val="a6"/>
        </w:rPr>
        <w:annotationRef/>
      </w:r>
      <w:r>
        <w:rPr>
          <w:sz w:val="20"/>
          <w:szCs w:val="20"/>
        </w:rPr>
        <w:t>I e-mailed my RA, she will check what  previous studies do.</w:t>
      </w:r>
    </w:p>
  </w:comment>
  <w:comment w:id="273" w:author="Lachlan Deer" w:date="2024-01-31T12:20:00Z" w:initials="LD">
    <w:p w14:paraId="5DFC0538" w14:textId="3080D4E8" w:rsidR="7C49841D" w:rsidRDefault="7C49841D">
      <w:pPr>
        <w:pStyle w:val="a7"/>
      </w:pPr>
      <w:r>
        <w:t>if we mix, take 2 from each chunk and display 4 screens?</w:t>
      </w: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1F3AEE" w15:done="0"/>
  <w15:commentEx w15:paraId="243540BE" w15:done="0"/>
  <w15:commentEx w15:paraId="5BAF2C51" w15:done="0"/>
  <w15:commentEx w15:paraId="7D55750C" w15:done="0"/>
  <w15:commentEx w15:paraId="1807D44A" w15:done="0"/>
  <w15:commentEx w15:paraId="7F67E210" w15:done="0"/>
  <w15:commentEx w15:paraId="6BAA2166" w15:done="0"/>
  <w15:commentEx w15:paraId="4F586F15" w15:done="0"/>
  <w15:commentEx w15:paraId="0EAA486E" w15:done="1"/>
  <w15:commentEx w15:paraId="18288866" w15:done="0"/>
  <w15:commentEx w15:paraId="707B3882" w15:paraIdParent="18288866" w15:done="0"/>
  <w15:commentEx w15:paraId="0EE49CC7" w15:done="1"/>
  <w15:commentEx w15:paraId="6215CC46" w15:done="0"/>
  <w15:commentEx w15:paraId="3D94E93E" w15:done="0"/>
  <w15:commentEx w15:paraId="6925F045" w15:done="1"/>
  <w15:commentEx w15:paraId="735F2F38" w15:done="0"/>
  <w15:commentEx w15:paraId="25A368A3" w15:done="0"/>
  <w15:commentEx w15:paraId="49545035" w15:paraIdParent="25A368A3" w15:done="0"/>
  <w15:commentEx w15:paraId="505AD190" w15:done="0"/>
  <w15:commentEx w15:paraId="47266F3B" w15:done="0"/>
  <w15:commentEx w15:paraId="0EE61C81" w15:done="0"/>
  <w15:commentEx w15:paraId="35570F15" w15:done="0"/>
  <w15:commentEx w15:paraId="6A5F949C" w15:done="1"/>
  <w15:commentEx w15:paraId="0B9FB7FD" w15:done="0"/>
  <w15:commentEx w15:paraId="55FFBD20" w15:done="0"/>
  <w15:commentEx w15:paraId="5DFC0538" w15:paraIdParent="55FFBD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3FA1F" w16cex:dateUtc="2024-06-04T04:54:00Z"/>
  <w16cex:commentExtensible w16cex:durableId="33414FC8" w16cex:dateUtc="2024-04-15T04:44:00Z"/>
  <w16cex:commentExtensible w16cex:durableId="772A436D" w16cex:dateUtc="2024-04-15T08:51:00Z"/>
  <w16cex:commentExtensible w16cex:durableId="51369603" w16cex:dateUtc="2024-03-18T05:51:00Z"/>
  <w16cex:commentExtensible w16cex:durableId="642E0AFF" w16cex:dateUtc="2024-03-06T04:53:00Z"/>
  <w16cex:commentExtensible w16cex:durableId="7B9B4B46" w16cex:dateUtc="2024-05-29T04:03:00Z"/>
  <w16cex:commentExtensible w16cex:durableId="60487DAA" w16cex:dateUtc="2024-05-29T04:03:00Z"/>
  <w16cex:commentExtensible w16cex:durableId="404E8449" w16cex:dateUtc="2024-06-04T04:54:00Z"/>
  <w16cex:commentExtensible w16cex:durableId="54A29801" w16cex:dateUtc="2024-03-18T06:33:00Z"/>
  <w16cex:commentExtensible w16cex:durableId="5F08D1B3" w16cex:dateUtc="2024-06-04T07:39:00Z"/>
  <w16cex:commentExtensible w16cex:durableId="30C0E3F3" w16cex:dateUtc="2024-06-04T08:29:00Z"/>
  <w16cex:commentExtensible w16cex:durableId="1B612C4D" w16cex:dateUtc="2024-03-18T05:51:00Z"/>
  <w16cex:commentExtensible w16cex:durableId="7E02CE03" w16cex:dateUtc="2024-06-04T07:42:00Z"/>
  <w16cex:commentExtensible w16cex:durableId="61B2A73B" w16cex:dateUtc="2024-06-04T08:27:00Z"/>
  <w16cex:commentExtensible w16cex:durableId="5887C1C9" w16cex:dateUtc="2024-06-04T07:44:00Z"/>
  <w16cex:commentExtensible w16cex:durableId="226B845A" w16cex:dateUtc="2024-03-18T08:25:00Z"/>
  <w16cex:commentExtensible w16cex:durableId="71C785F0" w16cex:dateUtc="2024-05-29T04:21:00Z"/>
  <w16cex:commentExtensible w16cex:durableId="6919243E" w16cex:dateUtc="2024-06-05T15:46:00Z"/>
  <w16cex:commentExtensible w16cex:durableId="56F5EE27" w16cex:dateUtc="2024-04-15T04:44:00Z"/>
  <w16cex:commentExtensible w16cex:durableId="3889807B" w16cex:dateUtc="2024-04-15T08:51:00Z"/>
  <w16cex:commentExtensible w16cex:durableId="64B2BD8E" w16cex:dateUtc="2024-06-04T07:46:00Z"/>
  <w16cex:commentExtensible w16cex:durableId="7EBAE9FC" w16cex:dateUtc="2024-03-18T06:33:00Z"/>
  <w16cex:commentExtensible w16cex:durableId="5729BD56" w16cex:dateUtc="2024-03-18T05:51:00Z"/>
  <w16cex:commentExtensible w16cex:durableId="41CAADC9" w16cex:dateUtc="2024-06-06T05:52:00Z"/>
  <w16cex:commentExtensible w16cex:durableId="1D437FE5" w16cex:dateUtc="2024-01-19T10:37:00Z"/>
  <w16cex:commentExtensible w16cex:durableId="19710EEB" w16cex:dateUtc="2024-01-31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1F3AEE" w16cid:durableId="2EF3FA1F"/>
  <w16cid:commentId w16cid:paraId="243540BE" w16cid:durableId="33414FC8"/>
  <w16cid:commentId w16cid:paraId="5BAF2C51" w16cid:durableId="772A436D"/>
  <w16cid:commentId w16cid:paraId="7D55750C" w16cid:durableId="51369603"/>
  <w16cid:commentId w16cid:paraId="1807D44A" w16cid:durableId="642E0AFF"/>
  <w16cid:commentId w16cid:paraId="7F67E210" w16cid:durableId="7B9B4B46"/>
  <w16cid:commentId w16cid:paraId="6BAA2166" w16cid:durableId="60487DAA"/>
  <w16cid:commentId w16cid:paraId="4F586F15" w16cid:durableId="404E8449"/>
  <w16cid:commentId w16cid:paraId="0EAA486E" w16cid:durableId="54A29801"/>
  <w16cid:commentId w16cid:paraId="18288866" w16cid:durableId="5F08D1B3"/>
  <w16cid:commentId w16cid:paraId="707B3882" w16cid:durableId="30C0E3F3"/>
  <w16cid:commentId w16cid:paraId="0EE49CC7" w16cid:durableId="1B612C4D"/>
  <w16cid:commentId w16cid:paraId="6215CC46" w16cid:durableId="7E02CE03"/>
  <w16cid:commentId w16cid:paraId="3D94E93E" w16cid:durableId="61B2A73B"/>
  <w16cid:commentId w16cid:paraId="6925F045" w16cid:durableId="5887C1C9"/>
  <w16cid:commentId w16cid:paraId="735F2F38" w16cid:durableId="226B845A"/>
  <w16cid:commentId w16cid:paraId="25A368A3" w16cid:durableId="71C785F0"/>
  <w16cid:commentId w16cid:paraId="49545035" w16cid:durableId="6919243E"/>
  <w16cid:commentId w16cid:paraId="505AD190" w16cid:durableId="56F5EE27"/>
  <w16cid:commentId w16cid:paraId="47266F3B" w16cid:durableId="3889807B"/>
  <w16cid:commentId w16cid:paraId="0EE61C81" w16cid:durableId="64B2BD8E"/>
  <w16cid:commentId w16cid:paraId="35570F15" w16cid:durableId="7EBAE9FC"/>
  <w16cid:commentId w16cid:paraId="6A5F949C" w16cid:durableId="5729BD56"/>
  <w16cid:commentId w16cid:paraId="0B9FB7FD" w16cid:durableId="41CAADC9"/>
  <w16cid:commentId w16cid:paraId="55FFBD20" w16cid:durableId="1D437FE5"/>
  <w16cid:commentId w16cid:paraId="5DFC0538" w16cid:durableId="19710E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255.45pt;height:255.45pt" o:bullet="t">
        <v:imagedata r:id="rId1" o:title="person"/>
      </v:shape>
    </w:pict>
  </w:numPicBullet>
  <w:numPicBullet w:numPicBulletId="1">
    <w:pict>
      <v:shape id="_x0000_i1190" type="#_x0000_t75" style="width:255.45pt;height:255.45pt" o:bullet="t">
        <v:imagedata r:id="rId2" o:title="people"/>
      </v:shape>
    </w:pict>
  </w:numPicBullet>
  <w:numPicBullet w:numPicBulletId="2">
    <w:pict>
      <v:shape id="_x0000_i1191" type="#_x0000_t75" style="width:317.45pt;height:314.3pt" o:bullet="t">
        <v:imagedata r:id="rId3" o:title="risk"/>
      </v:shape>
    </w:pict>
  </w:numPicBullet>
  <w:numPicBullet w:numPicBulletId="3">
    <w:pict>
      <v:shape id="_x0000_i1192" type="#_x0000_t75" style="width:320.55pt;height:320.55pt" o:bullet="t">
        <v:imagedata r:id="rId4" o:title="plan"/>
      </v:shape>
    </w:pict>
  </w:numPicBullet>
  <w:numPicBullet w:numPicBulletId="4">
    <w:pict>
      <v:shape id="_x0000_i1193" type="#_x0000_t75" style="width:70.75pt;height:108.3pt" o:bullet="t">
        <v:imagedata r:id="rId5" o:title="Screen Shot 2024-04-15 at 4"/>
      </v:shape>
    </w:pict>
  </w:numPicBullet>
  <w:numPicBullet w:numPicBulletId="5">
    <w:pict>
      <v:shape id="_x0000_i1194" type="#_x0000_t75" style="width:167.8pt;height:169.05pt" o:bullet="t">
        <v:imagedata r:id="rId6" o:title="Screen Shot 2024-04-15 at 4"/>
      </v:shape>
    </w:pict>
  </w:numPicBullet>
  <w:abstractNum w:abstractNumId="0" w15:restartNumberingAfterBreak="0">
    <w:nsid w:val="17EB495C"/>
    <w:multiLevelType w:val="hybridMultilevel"/>
    <w:tmpl w:val="3894FF9A"/>
    <w:lvl w:ilvl="0" w:tplc="46CC58D4">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30E9"/>
    <w:multiLevelType w:val="multilevel"/>
    <w:tmpl w:val="EE0E4358"/>
    <w:lvl w:ilvl="0">
      <w:start w:val="1"/>
      <w:numFmt w:val="bullet"/>
      <w:lvlText w:val=""/>
      <w:lvlPicBulletId w:val="4"/>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9242F"/>
    <w:multiLevelType w:val="multilevel"/>
    <w:tmpl w:val="62FCE6EC"/>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52358"/>
    <w:multiLevelType w:val="multilevel"/>
    <w:tmpl w:val="1C1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A3576"/>
    <w:multiLevelType w:val="multilevel"/>
    <w:tmpl w:val="36968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A75A03"/>
    <w:multiLevelType w:val="multilevel"/>
    <w:tmpl w:val="F0BE7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F520A1"/>
    <w:multiLevelType w:val="multilevel"/>
    <w:tmpl w:val="845E879C"/>
    <w:lvl w:ilvl="0">
      <w:start w:val="1"/>
      <w:numFmt w:val="bullet"/>
      <w:lvlText w:val="¨"/>
      <w:lvlJc w:val="left"/>
      <w:pPr>
        <w:ind w:left="720" w:hanging="360"/>
      </w:pPr>
      <w:rPr>
        <w:rFonts w:ascii="Wingdings" w:eastAsiaTheme="minorHAnsi" w:hAnsi="Wingdings"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37719B"/>
    <w:multiLevelType w:val="hybridMultilevel"/>
    <w:tmpl w:val="B9C2C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8081C"/>
    <w:multiLevelType w:val="multilevel"/>
    <w:tmpl w:val="23200872"/>
    <w:lvl w:ilvl="0">
      <w:start w:val="1"/>
      <w:numFmt w:val="bullet"/>
      <w:lvlText w:val=""/>
      <w:lvlPicBulletId w:val="5"/>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BB61B1"/>
    <w:multiLevelType w:val="multilevel"/>
    <w:tmpl w:val="27DC6CDA"/>
    <w:lvl w:ilvl="0">
      <w:start w:val="1"/>
      <w:numFmt w:val="bullet"/>
      <w:lvlText w:val="¨"/>
      <w:lvlJc w:val="left"/>
      <w:pPr>
        <w:ind w:left="720" w:hanging="360"/>
      </w:pPr>
      <w:rPr>
        <w:rFonts w:ascii="Wingdings" w:eastAsiaTheme="minorHAnsi" w:hAnsi="Wingdings"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275A60"/>
    <w:multiLevelType w:val="hybridMultilevel"/>
    <w:tmpl w:val="E384F7E0"/>
    <w:lvl w:ilvl="0" w:tplc="1602B0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A18DA"/>
    <w:multiLevelType w:val="multilevel"/>
    <w:tmpl w:val="0E401E88"/>
    <w:lvl w:ilvl="0">
      <w:start w:val="1"/>
      <w:numFmt w:val="bullet"/>
      <w:lvlText w:val=""/>
      <w:lvlPicBulletId w:val="1"/>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F61767"/>
    <w:multiLevelType w:val="multilevel"/>
    <w:tmpl w:val="F850DDD2"/>
    <w:lvl w:ilvl="0">
      <w:start w:val="1"/>
      <w:numFmt w:val="bullet"/>
      <w:lvlText w:val="¨"/>
      <w:lvlJc w:val="left"/>
      <w:pPr>
        <w:ind w:left="720" w:hanging="360"/>
      </w:pPr>
      <w:rPr>
        <w:rFonts w:ascii="Wingdings" w:eastAsiaTheme="minorHAnsi" w:hAnsi="Wingdings"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365D42"/>
    <w:multiLevelType w:val="multilevel"/>
    <w:tmpl w:val="00865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FE15A5"/>
    <w:multiLevelType w:val="multilevel"/>
    <w:tmpl w:val="215C3AEC"/>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3407238">
    <w:abstractNumId w:val="7"/>
  </w:num>
  <w:num w:numId="2" w16cid:durableId="1157770873">
    <w:abstractNumId w:val="14"/>
  </w:num>
  <w:num w:numId="3" w16cid:durableId="1101295637">
    <w:abstractNumId w:val="9"/>
  </w:num>
  <w:num w:numId="4" w16cid:durableId="1492213018">
    <w:abstractNumId w:val="12"/>
  </w:num>
  <w:num w:numId="5" w16cid:durableId="469904386">
    <w:abstractNumId w:val="6"/>
  </w:num>
  <w:num w:numId="6" w16cid:durableId="1825394998">
    <w:abstractNumId w:val="10"/>
  </w:num>
  <w:num w:numId="7" w16cid:durableId="45226183">
    <w:abstractNumId w:val="13"/>
  </w:num>
  <w:num w:numId="8" w16cid:durableId="528029224">
    <w:abstractNumId w:val="4"/>
  </w:num>
  <w:num w:numId="9" w16cid:durableId="1025863406">
    <w:abstractNumId w:val="5"/>
  </w:num>
  <w:num w:numId="10" w16cid:durableId="1673530459">
    <w:abstractNumId w:val="3"/>
  </w:num>
  <w:num w:numId="11" w16cid:durableId="1562133768">
    <w:abstractNumId w:val="2"/>
  </w:num>
  <w:num w:numId="12" w16cid:durableId="149369424">
    <w:abstractNumId w:val="11"/>
  </w:num>
  <w:num w:numId="13" w16cid:durableId="1464813869">
    <w:abstractNumId w:val="0"/>
  </w:num>
  <w:num w:numId="14" w16cid:durableId="111943131">
    <w:abstractNumId w:val="1"/>
  </w:num>
  <w:num w:numId="15" w16cid:durableId="10545051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174899">
    <w15:presenceInfo w15:providerId="AD" w15:userId="S::T174899@it.tencent.com::1a1aed99-6b31-4c21-87e8-980b29f953e7"/>
  </w15:person>
  <w15:person w15:author="Yi Shan Lee (DOT)">
    <w15:presenceInfo w15:providerId="AD" w15:userId="S::yishanlee@cuhk.edu.hk::95afee97-6470-4728-8223-91dbdffd1dba"/>
  </w15:person>
  <w15:person w15:author="Yi Shan Lee (DSE)">
    <w15:presenceInfo w15:providerId="AD" w15:userId="S::yishanlee@cuhk.edu.hk::95afee97-6470-4728-8223-91dbdffd1dba"/>
  </w15:person>
  <w15:person w15:author="Lachlan Deer">
    <w15:presenceInfo w15:providerId="AD" w15:userId="S::l.k.deer@tilburguniversity.edu::bbc6f135-6643-4dae-bd9b-403a4eb0c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26"/>
    <w:rsid w:val="00011485"/>
    <w:rsid w:val="000260B5"/>
    <w:rsid w:val="000522FE"/>
    <w:rsid w:val="00061BEE"/>
    <w:rsid w:val="00076429"/>
    <w:rsid w:val="00084359"/>
    <w:rsid w:val="000D31A2"/>
    <w:rsid w:val="000D5B82"/>
    <w:rsid w:val="000E4E6A"/>
    <w:rsid w:val="00110E66"/>
    <w:rsid w:val="00112002"/>
    <w:rsid w:val="001643A9"/>
    <w:rsid w:val="00171F19"/>
    <w:rsid w:val="00173306"/>
    <w:rsid w:val="001951AD"/>
    <w:rsid w:val="001A074F"/>
    <w:rsid w:val="001A1D9A"/>
    <w:rsid w:val="001B66E5"/>
    <w:rsid w:val="001D026A"/>
    <w:rsid w:val="001D10B3"/>
    <w:rsid w:val="00210931"/>
    <w:rsid w:val="002312BB"/>
    <w:rsid w:val="00231ED3"/>
    <w:rsid w:val="002642F0"/>
    <w:rsid w:val="00271377"/>
    <w:rsid w:val="00277851"/>
    <w:rsid w:val="002A5756"/>
    <w:rsid w:val="002C3301"/>
    <w:rsid w:val="002D0F51"/>
    <w:rsid w:val="00315FAB"/>
    <w:rsid w:val="0034724A"/>
    <w:rsid w:val="00355349"/>
    <w:rsid w:val="00361AF2"/>
    <w:rsid w:val="00362B2D"/>
    <w:rsid w:val="00370918"/>
    <w:rsid w:val="0038636D"/>
    <w:rsid w:val="003A5F2B"/>
    <w:rsid w:val="003B5E6E"/>
    <w:rsid w:val="003C7F62"/>
    <w:rsid w:val="003E0AE1"/>
    <w:rsid w:val="003E11FF"/>
    <w:rsid w:val="003E48EE"/>
    <w:rsid w:val="003E6ED2"/>
    <w:rsid w:val="003F2CFE"/>
    <w:rsid w:val="004116AD"/>
    <w:rsid w:val="00452160"/>
    <w:rsid w:val="004654D6"/>
    <w:rsid w:val="004A2F36"/>
    <w:rsid w:val="004A3999"/>
    <w:rsid w:val="004B6A70"/>
    <w:rsid w:val="004D58E0"/>
    <w:rsid w:val="00500073"/>
    <w:rsid w:val="005041F8"/>
    <w:rsid w:val="00525EA4"/>
    <w:rsid w:val="00544465"/>
    <w:rsid w:val="0056216D"/>
    <w:rsid w:val="00565F48"/>
    <w:rsid w:val="005A32BE"/>
    <w:rsid w:val="005B2540"/>
    <w:rsid w:val="005C515E"/>
    <w:rsid w:val="005E11C7"/>
    <w:rsid w:val="005E1577"/>
    <w:rsid w:val="005E3CDA"/>
    <w:rsid w:val="00605EB6"/>
    <w:rsid w:val="006668EC"/>
    <w:rsid w:val="0069039F"/>
    <w:rsid w:val="006A0E77"/>
    <w:rsid w:val="006A7025"/>
    <w:rsid w:val="006B131A"/>
    <w:rsid w:val="00732A69"/>
    <w:rsid w:val="007A0FA9"/>
    <w:rsid w:val="00821731"/>
    <w:rsid w:val="00856114"/>
    <w:rsid w:val="00867ADA"/>
    <w:rsid w:val="0087412E"/>
    <w:rsid w:val="00880DD5"/>
    <w:rsid w:val="008917BF"/>
    <w:rsid w:val="008E00BB"/>
    <w:rsid w:val="008E4425"/>
    <w:rsid w:val="008F099A"/>
    <w:rsid w:val="0091048B"/>
    <w:rsid w:val="00910BC7"/>
    <w:rsid w:val="009439AF"/>
    <w:rsid w:val="009475B6"/>
    <w:rsid w:val="009514E9"/>
    <w:rsid w:val="00964895"/>
    <w:rsid w:val="00990899"/>
    <w:rsid w:val="009A23FD"/>
    <w:rsid w:val="009B38F7"/>
    <w:rsid w:val="009D660E"/>
    <w:rsid w:val="009E0EBF"/>
    <w:rsid w:val="009E3FD8"/>
    <w:rsid w:val="009F5008"/>
    <w:rsid w:val="00A14CFA"/>
    <w:rsid w:val="00A2604C"/>
    <w:rsid w:val="00A4015E"/>
    <w:rsid w:val="00A542B3"/>
    <w:rsid w:val="00A5488B"/>
    <w:rsid w:val="00A5506F"/>
    <w:rsid w:val="00A5574A"/>
    <w:rsid w:val="00A772D0"/>
    <w:rsid w:val="00A90BA5"/>
    <w:rsid w:val="00AC166B"/>
    <w:rsid w:val="00AC6BE1"/>
    <w:rsid w:val="00AD04A5"/>
    <w:rsid w:val="00AD5533"/>
    <w:rsid w:val="00AF25DB"/>
    <w:rsid w:val="00AF36AA"/>
    <w:rsid w:val="00AF48ED"/>
    <w:rsid w:val="00B060A0"/>
    <w:rsid w:val="00B36339"/>
    <w:rsid w:val="00B414D1"/>
    <w:rsid w:val="00B91ED4"/>
    <w:rsid w:val="00BB332B"/>
    <w:rsid w:val="00BB539E"/>
    <w:rsid w:val="00BF6223"/>
    <w:rsid w:val="00C040CC"/>
    <w:rsid w:val="00C15305"/>
    <w:rsid w:val="00C15D03"/>
    <w:rsid w:val="00C22AAD"/>
    <w:rsid w:val="00C2583E"/>
    <w:rsid w:val="00C41B03"/>
    <w:rsid w:val="00C50913"/>
    <w:rsid w:val="00C52EEE"/>
    <w:rsid w:val="00C815ED"/>
    <w:rsid w:val="00C850DD"/>
    <w:rsid w:val="00C93D90"/>
    <w:rsid w:val="00C967EB"/>
    <w:rsid w:val="00CA74CC"/>
    <w:rsid w:val="00CF2738"/>
    <w:rsid w:val="00D009C0"/>
    <w:rsid w:val="00D14303"/>
    <w:rsid w:val="00D161AA"/>
    <w:rsid w:val="00D16E34"/>
    <w:rsid w:val="00D21E82"/>
    <w:rsid w:val="00D22B25"/>
    <w:rsid w:val="00D400A3"/>
    <w:rsid w:val="00D57FD0"/>
    <w:rsid w:val="00D64CE0"/>
    <w:rsid w:val="00DA7B26"/>
    <w:rsid w:val="00DF07D8"/>
    <w:rsid w:val="00E03E77"/>
    <w:rsid w:val="00E23742"/>
    <w:rsid w:val="00E367FC"/>
    <w:rsid w:val="00E53976"/>
    <w:rsid w:val="00E618A7"/>
    <w:rsid w:val="00E765C3"/>
    <w:rsid w:val="00EA5D3D"/>
    <w:rsid w:val="00EC2E8D"/>
    <w:rsid w:val="00EC30EC"/>
    <w:rsid w:val="00ED3049"/>
    <w:rsid w:val="00ED6226"/>
    <w:rsid w:val="00EE17EB"/>
    <w:rsid w:val="00EE2F08"/>
    <w:rsid w:val="00EE759E"/>
    <w:rsid w:val="00EF72D0"/>
    <w:rsid w:val="00EF739C"/>
    <w:rsid w:val="00F267C8"/>
    <w:rsid w:val="00F27C4B"/>
    <w:rsid w:val="00F33DE7"/>
    <w:rsid w:val="00F41D1E"/>
    <w:rsid w:val="00F54638"/>
    <w:rsid w:val="00F8481A"/>
    <w:rsid w:val="00FB3A6B"/>
    <w:rsid w:val="00FC469C"/>
    <w:rsid w:val="00FF14AA"/>
    <w:rsid w:val="012991B1"/>
    <w:rsid w:val="01911F59"/>
    <w:rsid w:val="01B06DD9"/>
    <w:rsid w:val="01C99636"/>
    <w:rsid w:val="022B25E5"/>
    <w:rsid w:val="02A430CC"/>
    <w:rsid w:val="02FDC729"/>
    <w:rsid w:val="0379499A"/>
    <w:rsid w:val="039CCD06"/>
    <w:rsid w:val="059B221E"/>
    <w:rsid w:val="05B8E27D"/>
    <w:rsid w:val="06E133FF"/>
    <w:rsid w:val="06EA824B"/>
    <w:rsid w:val="0808045A"/>
    <w:rsid w:val="081FAF5D"/>
    <w:rsid w:val="08279CE3"/>
    <w:rsid w:val="087D0460"/>
    <w:rsid w:val="09694344"/>
    <w:rsid w:val="0B08D90E"/>
    <w:rsid w:val="0B5F3DA5"/>
    <w:rsid w:val="0B65C96A"/>
    <w:rsid w:val="0E4079D0"/>
    <w:rsid w:val="0FADD164"/>
    <w:rsid w:val="1007C24A"/>
    <w:rsid w:val="10595DEE"/>
    <w:rsid w:val="11415F85"/>
    <w:rsid w:val="11F52E4F"/>
    <w:rsid w:val="12DD2FE6"/>
    <w:rsid w:val="133359E0"/>
    <w:rsid w:val="1390FEB0"/>
    <w:rsid w:val="140A3930"/>
    <w:rsid w:val="152CCF11"/>
    <w:rsid w:val="164850B7"/>
    <w:rsid w:val="16910EEF"/>
    <w:rsid w:val="16C89F72"/>
    <w:rsid w:val="16FF454F"/>
    <w:rsid w:val="19696D9D"/>
    <w:rsid w:val="1A004034"/>
    <w:rsid w:val="1AB4CDB4"/>
    <w:rsid w:val="1AB79564"/>
    <w:rsid w:val="1C6136DC"/>
    <w:rsid w:val="1D008E71"/>
    <w:rsid w:val="1D6805A6"/>
    <w:rsid w:val="1DEBCC66"/>
    <w:rsid w:val="1F03D607"/>
    <w:rsid w:val="1F0A5734"/>
    <w:rsid w:val="1F879CC7"/>
    <w:rsid w:val="202231A1"/>
    <w:rsid w:val="2092F255"/>
    <w:rsid w:val="2105C200"/>
    <w:rsid w:val="22D865E6"/>
    <w:rsid w:val="23502F43"/>
    <w:rsid w:val="25232981"/>
    <w:rsid w:val="26E82642"/>
    <w:rsid w:val="26EB434E"/>
    <w:rsid w:val="28509363"/>
    <w:rsid w:val="287A939D"/>
    <w:rsid w:val="2906E273"/>
    <w:rsid w:val="29AFBCEB"/>
    <w:rsid w:val="2C1CDE22"/>
    <w:rsid w:val="2C661FCF"/>
    <w:rsid w:val="2EA1509C"/>
    <w:rsid w:val="2EF77890"/>
    <w:rsid w:val="3085A582"/>
    <w:rsid w:val="32715A24"/>
    <w:rsid w:val="3332B656"/>
    <w:rsid w:val="3422BAA3"/>
    <w:rsid w:val="347131B4"/>
    <w:rsid w:val="3488935F"/>
    <w:rsid w:val="3497E0DA"/>
    <w:rsid w:val="35BE8B04"/>
    <w:rsid w:val="3709576A"/>
    <w:rsid w:val="373EC8FC"/>
    <w:rsid w:val="37E8A9F9"/>
    <w:rsid w:val="3813499B"/>
    <w:rsid w:val="396B51FD"/>
    <w:rsid w:val="3A4B71A1"/>
    <w:rsid w:val="3A7BA0E9"/>
    <w:rsid w:val="3A91FC27"/>
    <w:rsid w:val="3C041F2D"/>
    <w:rsid w:val="3E3EC320"/>
    <w:rsid w:val="3E595B28"/>
    <w:rsid w:val="3EF2AE90"/>
    <w:rsid w:val="419D2FAE"/>
    <w:rsid w:val="431EB455"/>
    <w:rsid w:val="443BBF6A"/>
    <w:rsid w:val="44BFF18C"/>
    <w:rsid w:val="45EC6FC6"/>
    <w:rsid w:val="460AD9A7"/>
    <w:rsid w:val="4718B1E5"/>
    <w:rsid w:val="479FE457"/>
    <w:rsid w:val="484B19C5"/>
    <w:rsid w:val="4936EF32"/>
    <w:rsid w:val="4BCED408"/>
    <w:rsid w:val="4BD13198"/>
    <w:rsid w:val="4E6D8E7B"/>
    <w:rsid w:val="4FF1928E"/>
    <w:rsid w:val="501F709D"/>
    <w:rsid w:val="50A4A2BB"/>
    <w:rsid w:val="50CB51E1"/>
    <w:rsid w:val="51947532"/>
    <w:rsid w:val="52F5E431"/>
    <w:rsid w:val="531EE78B"/>
    <w:rsid w:val="5357115F"/>
    <w:rsid w:val="5394E093"/>
    <w:rsid w:val="54F7547D"/>
    <w:rsid w:val="5501CC20"/>
    <w:rsid w:val="553620C6"/>
    <w:rsid w:val="5736B88E"/>
    <w:rsid w:val="578DEDCA"/>
    <w:rsid w:val="59550082"/>
    <w:rsid w:val="5B43FD53"/>
    <w:rsid w:val="5C4C97EB"/>
    <w:rsid w:val="5E03C374"/>
    <w:rsid w:val="5E490446"/>
    <w:rsid w:val="5F26E3AA"/>
    <w:rsid w:val="5F45A54A"/>
    <w:rsid w:val="600EC89B"/>
    <w:rsid w:val="60367BC9"/>
    <w:rsid w:val="609CFAC8"/>
    <w:rsid w:val="6221F916"/>
    <w:rsid w:val="629410D6"/>
    <w:rsid w:val="66334E21"/>
    <w:rsid w:val="6731F58F"/>
    <w:rsid w:val="6AADC2F7"/>
    <w:rsid w:val="6CC04BA8"/>
    <w:rsid w:val="6DC7E639"/>
    <w:rsid w:val="6E7BD1A9"/>
    <w:rsid w:val="7017A20A"/>
    <w:rsid w:val="705ED92B"/>
    <w:rsid w:val="740A8558"/>
    <w:rsid w:val="741DFF60"/>
    <w:rsid w:val="74426DFA"/>
    <w:rsid w:val="74C6A01C"/>
    <w:rsid w:val="74FE1F04"/>
    <w:rsid w:val="75D2F81E"/>
    <w:rsid w:val="75E3AE2D"/>
    <w:rsid w:val="76CFA03D"/>
    <w:rsid w:val="76DDD957"/>
    <w:rsid w:val="7BF18ABA"/>
    <w:rsid w:val="7C49841D"/>
    <w:rsid w:val="7CDCFCB5"/>
    <w:rsid w:val="7D19183F"/>
    <w:rsid w:val="7D1CD438"/>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D9E0"/>
  <w15:docId w15:val="{96CE4BD3-6BA0-1449-9A9E-60C583DB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7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5488B"/>
    <w:pPr>
      <w:ind w:left="720"/>
      <w:contextualSpacing/>
    </w:pPr>
  </w:style>
  <w:style w:type="paragraph" w:styleId="a5">
    <w:name w:val="Revision"/>
    <w:hidden/>
    <w:uiPriority w:val="99"/>
    <w:semiHidden/>
    <w:rsid w:val="00EF72D0"/>
    <w:rPr>
      <w:kern w:val="0"/>
      <w14:ligatures w14:val="none"/>
    </w:rPr>
  </w:style>
  <w:style w:type="character" w:customStyle="1" w:styleId="normaltextrun">
    <w:name w:val="normaltextrun"/>
    <w:basedOn w:val="a0"/>
    <w:rsid w:val="00EF72D0"/>
  </w:style>
  <w:style w:type="character" w:styleId="a6">
    <w:name w:val="annotation reference"/>
    <w:basedOn w:val="a0"/>
    <w:uiPriority w:val="99"/>
    <w:semiHidden/>
    <w:unhideWhenUsed/>
    <w:rsid w:val="00F41D1E"/>
    <w:rPr>
      <w:sz w:val="16"/>
      <w:szCs w:val="16"/>
    </w:rPr>
  </w:style>
  <w:style w:type="paragraph" w:styleId="a7">
    <w:name w:val="annotation text"/>
    <w:basedOn w:val="a"/>
    <w:link w:val="a8"/>
    <w:uiPriority w:val="99"/>
    <w:semiHidden/>
    <w:unhideWhenUsed/>
    <w:rsid w:val="00F41D1E"/>
    <w:rPr>
      <w:sz w:val="20"/>
      <w:szCs w:val="20"/>
    </w:rPr>
  </w:style>
  <w:style w:type="character" w:customStyle="1" w:styleId="a8">
    <w:name w:val="批注文字 字符"/>
    <w:basedOn w:val="a0"/>
    <w:link w:val="a7"/>
    <w:uiPriority w:val="99"/>
    <w:semiHidden/>
    <w:rsid w:val="00F41D1E"/>
    <w:rPr>
      <w:kern w:val="0"/>
      <w:sz w:val="20"/>
      <w:szCs w:val="20"/>
      <w14:ligatures w14:val="none"/>
    </w:rPr>
  </w:style>
  <w:style w:type="paragraph" w:styleId="a9">
    <w:name w:val="annotation subject"/>
    <w:basedOn w:val="a7"/>
    <w:next w:val="a7"/>
    <w:link w:val="aa"/>
    <w:uiPriority w:val="99"/>
    <w:semiHidden/>
    <w:unhideWhenUsed/>
    <w:rsid w:val="00F41D1E"/>
    <w:rPr>
      <w:b/>
      <w:bCs/>
    </w:rPr>
  </w:style>
  <w:style w:type="character" w:customStyle="1" w:styleId="aa">
    <w:name w:val="批注主题 字符"/>
    <w:basedOn w:val="a8"/>
    <w:link w:val="a9"/>
    <w:uiPriority w:val="99"/>
    <w:semiHidden/>
    <w:rsid w:val="00F41D1E"/>
    <w:rPr>
      <w:b/>
      <w:bCs/>
      <w:kern w:val="0"/>
      <w:sz w:val="20"/>
      <w:szCs w:val="20"/>
      <w14:ligatures w14:val="none"/>
    </w:rPr>
  </w:style>
  <w:style w:type="paragraph" w:customStyle="1" w:styleId="paragraph">
    <w:name w:val="paragraph"/>
    <w:basedOn w:val="a"/>
    <w:rsid w:val="00A542B3"/>
    <w:pPr>
      <w:spacing w:before="100" w:beforeAutospacing="1" w:after="100" w:afterAutospacing="1"/>
    </w:pPr>
    <w:rPr>
      <w:rFonts w:ascii="Times New Roman" w:eastAsia="Times New Roman" w:hAnsi="Times New Roman" w:cs="Times New Roman"/>
      <w:lang w:val="en-HK"/>
    </w:rPr>
  </w:style>
  <w:style w:type="paragraph" w:styleId="ab">
    <w:name w:val="Normal (Web)"/>
    <w:basedOn w:val="a"/>
    <w:uiPriority w:val="99"/>
    <w:unhideWhenUsed/>
    <w:rsid w:val="00A542B3"/>
    <w:pPr>
      <w:spacing w:before="100" w:beforeAutospacing="1" w:after="100" w:afterAutospacing="1"/>
    </w:pPr>
    <w:rPr>
      <w:rFonts w:ascii="Times New Roman" w:eastAsia="Times New Roman" w:hAnsi="Times New Roman" w:cs="Times New Roman"/>
      <w:lang w:val="en-HK"/>
    </w:rPr>
  </w:style>
  <w:style w:type="character" w:customStyle="1" w:styleId="s4">
    <w:name w:val="s4"/>
    <w:basedOn w:val="a0"/>
    <w:rsid w:val="00A4015E"/>
  </w:style>
  <w:style w:type="character" w:customStyle="1" w:styleId="apple-converted-space">
    <w:name w:val="apple-converted-space"/>
    <w:basedOn w:val="a0"/>
    <w:rsid w:val="00A4015E"/>
  </w:style>
  <w:style w:type="character" w:customStyle="1" w:styleId="s6">
    <w:name w:val="s6"/>
    <w:basedOn w:val="a0"/>
    <w:rsid w:val="00A4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858515">
      <w:bodyDiv w:val="1"/>
      <w:marLeft w:val="0"/>
      <w:marRight w:val="0"/>
      <w:marTop w:val="0"/>
      <w:marBottom w:val="0"/>
      <w:divBdr>
        <w:top w:val="none" w:sz="0" w:space="0" w:color="auto"/>
        <w:left w:val="none" w:sz="0" w:space="0" w:color="auto"/>
        <w:bottom w:val="none" w:sz="0" w:space="0" w:color="auto"/>
        <w:right w:val="none" w:sz="0" w:space="0" w:color="auto"/>
      </w:divBdr>
      <w:divsChild>
        <w:div w:id="1296988905">
          <w:marLeft w:val="1080"/>
          <w:marRight w:val="0"/>
          <w:marTop w:val="0"/>
          <w:marBottom w:val="0"/>
          <w:divBdr>
            <w:top w:val="none" w:sz="0" w:space="0" w:color="auto"/>
            <w:left w:val="none" w:sz="0" w:space="0" w:color="auto"/>
            <w:bottom w:val="none" w:sz="0" w:space="0" w:color="auto"/>
            <w:right w:val="none" w:sz="0" w:space="0" w:color="auto"/>
          </w:divBdr>
        </w:div>
        <w:div w:id="1495144802">
          <w:marLeft w:val="1080"/>
          <w:marRight w:val="0"/>
          <w:marTop w:val="0"/>
          <w:marBottom w:val="0"/>
          <w:divBdr>
            <w:top w:val="none" w:sz="0" w:space="0" w:color="auto"/>
            <w:left w:val="none" w:sz="0" w:space="0" w:color="auto"/>
            <w:bottom w:val="none" w:sz="0" w:space="0" w:color="auto"/>
            <w:right w:val="none" w:sz="0" w:space="0" w:color="auto"/>
          </w:divBdr>
        </w:div>
        <w:div w:id="1753770584">
          <w:marLeft w:val="540"/>
          <w:marRight w:val="0"/>
          <w:marTop w:val="0"/>
          <w:marBottom w:val="0"/>
          <w:divBdr>
            <w:top w:val="none" w:sz="0" w:space="0" w:color="auto"/>
            <w:left w:val="none" w:sz="0" w:space="0" w:color="auto"/>
            <w:bottom w:val="none" w:sz="0" w:space="0" w:color="auto"/>
            <w:right w:val="none" w:sz="0" w:space="0" w:color="auto"/>
          </w:divBdr>
        </w:div>
      </w:divsChild>
    </w:div>
    <w:div w:id="2146966347">
      <w:bodyDiv w:val="1"/>
      <w:marLeft w:val="0"/>
      <w:marRight w:val="0"/>
      <w:marTop w:val="0"/>
      <w:marBottom w:val="0"/>
      <w:divBdr>
        <w:top w:val="none" w:sz="0" w:space="0" w:color="auto"/>
        <w:left w:val="none" w:sz="0" w:space="0" w:color="auto"/>
        <w:bottom w:val="none" w:sz="0" w:space="0" w:color="auto"/>
        <w:right w:val="none" w:sz="0" w:space="0" w:color="auto"/>
      </w:divBdr>
      <w:divsChild>
        <w:div w:id="502163970">
          <w:marLeft w:val="1080"/>
          <w:marRight w:val="0"/>
          <w:marTop w:val="0"/>
          <w:marBottom w:val="0"/>
          <w:divBdr>
            <w:top w:val="none" w:sz="0" w:space="0" w:color="auto"/>
            <w:left w:val="none" w:sz="0" w:space="0" w:color="auto"/>
            <w:bottom w:val="none" w:sz="0" w:space="0" w:color="auto"/>
            <w:right w:val="none" w:sz="0" w:space="0" w:color="auto"/>
          </w:divBdr>
        </w:div>
        <w:div w:id="1508598657">
          <w:marLeft w:val="540"/>
          <w:marRight w:val="0"/>
          <w:marTop w:val="0"/>
          <w:marBottom w:val="0"/>
          <w:divBdr>
            <w:top w:val="none" w:sz="0" w:space="0" w:color="auto"/>
            <w:left w:val="none" w:sz="0" w:space="0" w:color="auto"/>
            <w:bottom w:val="none" w:sz="0" w:space="0" w:color="auto"/>
            <w:right w:val="none" w:sz="0" w:space="0" w:color="auto"/>
          </w:divBdr>
        </w:div>
        <w:div w:id="1793553777">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7.png"/><Relationship Id="rId11" Type="http://schemas.openxmlformats.org/officeDocument/2006/relationships/image" Target="media/image8.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FB2C1-BE0A-B745-933F-CB6DB210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Kailin</dc:creator>
  <cp:keywords/>
  <dc:description/>
  <cp:lastModifiedBy>T174899</cp:lastModifiedBy>
  <cp:revision>2</cp:revision>
  <cp:lastPrinted>2024-03-07T09:48:00Z</cp:lastPrinted>
  <dcterms:created xsi:type="dcterms:W3CDTF">2024-08-12T15:16:00Z</dcterms:created>
  <dcterms:modified xsi:type="dcterms:W3CDTF">2024-08-12T15:16:00Z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9f4804-9ab0-4527-a877-f7a87100f5fc_Enabled">
    <vt:lpwstr>true</vt:lpwstr>
  </property>
  <property fmtid="{D5CDD505-2E9C-101B-9397-08002B2CF9AE}" pid="3" name="MSIP_Label_b29f4804-9ab0-4527-a877-f7a87100f5fc_SetDate">
    <vt:lpwstr>2024-01-31T10:30:26Z</vt:lpwstr>
  </property>
  <property fmtid="{D5CDD505-2E9C-101B-9397-08002B2CF9AE}" pid="4" name="MSIP_Label_b29f4804-9ab0-4527-a877-f7a87100f5fc_Method">
    <vt:lpwstr>Standard</vt:lpwstr>
  </property>
  <property fmtid="{D5CDD505-2E9C-101B-9397-08002B2CF9AE}" pid="5" name="MSIP_Label_b29f4804-9ab0-4527-a877-f7a87100f5fc_Name">
    <vt:lpwstr>General</vt:lpwstr>
  </property>
  <property fmtid="{D5CDD505-2E9C-101B-9397-08002B2CF9AE}" pid="6" name="MSIP_Label_b29f4804-9ab0-4527-a877-f7a87100f5fc_SiteId">
    <vt:lpwstr>7a5561df-6599-4898-8a20-cce41db3b44f</vt:lpwstr>
  </property>
  <property fmtid="{D5CDD505-2E9C-101B-9397-08002B2CF9AE}" pid="7" name="MSIP_Label_b29f4804-9ab0-4527-a877-f7a87100f5fc_ActionId">
    <vt:lpwstr>11ad429b-781f-4745-a9be-8096a91af557</vt:lpwstr>
  </property>
  <property fmtid="{D5CDD505-2E9C-101B-9397-08002B2CF9AE}" pid="8" name="MSIP_Label_b29f4804-9ab0-4527-a877-f7a87100f5fc_ContentBits">
    <vt:lpwstr>0</vt:lpwstr>
  </property>
</Properties>
</file>